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40186" w14:textId="77777777" w:rsidR="005D101A" w:rsidRPr="0056269C" w:rsidRDefault="005D101A" w:rsidP="005D101A">
      <w:pPr>
        <w:pStyle w:val="TTPTitle"/>
        <w:rPr>
          <w:sz w:val="28"/>
          <w:szCs w:val="28"/>
        </w:rPr>
      </w:pPr>
      <w:r w:rsidRPr="004528C6">
        <w:rPr>
          <w:sz w:val="28"/>
          <w:szCs w:val="28"/>
        </w:rPr>
        <w:t>A Heuristic Method Based on Answer Set</w:t>
      </w:r>
      <w:r>
        <w:rPr>
          <w:sz w:val="28"/>
          <w:szCs w:val="28"/>
        </w:rPr>
        <w:t xml:space="preserve"> Program</w:t>
      </w:r>
      <w:r w:rsidRPr="0056269C">
        <w:rPr>
          <w:sz w:val="28"/>
          <w:szCs w:val="28"/>
        </w:rPr>
        <w:br/>
      </w:r>
      <w:r w:rsidRPr="004528C6">
        <w:rPr>
          <w:sz w:val="28"/>
          <w:szCs w:val="28"/>
        </w:rPr>
        <w:t>in Bilateral Negotiation</w:t>
      </w:r>
      <w:r w:rsidRPr="0056269C">
        <w:rPr>
          <w:sz w:val="28"/>
          <w:szCs w:val="28"/>
        </w:rPr>
        <w:t xml:space="preserve"> </w:t>
      </w:r>
    </w:p>
    <w:p w14:paraId="215B29A7" w14:textId="77777777" w:rsidR="005D101A" w:rsidRPr="00C446B9" w:rsidRDefault="005D101A" w:rsidP="005D101A">
      <w:pPr>
        <w:widowControl w:val="0"/>
        <w:adjustRightInd w:val="0"/>
        <w:spacing w:before="120"/>
        <w:jc w:val="center"/>
        <w:rPr>
          <w:lang w:eastAsia="zh-CN"/>
        </w:rPr>
      </w:pPr>
      <w:r>
        <w:rPr>
          <w:rFonts w:ascii="Arial" w:hAnsi="Arial" w:cs="Arial"/>
          <w:sz w:val="28"/>
          <w:szCs w:val="28"/>
        </w:rPr>
        <w:t>Long-yun</w:t>
      </w:r>
      <w:r w:rsidRPr="00C446B9">
        <w:rPr>
          <w:rFonts w:ascii="Arial" w:hAnsi="Arial" w:cs="Arial"/>
          <w:sz w:val="28"/>
          <w:szCs w:val="28"/>
        </w:rPr>
        <w:t xml:space="preserve"> </w:t>
      </w:r>
      <w:r>
        <w:rPr>
          <w:rFonts w:ascii="Arial" w:hAnsi="Arial" w:cs="Arial"/>
          <w:sz w:val="28"/>
          <w:szCs w:val="28"/>
        </w:rPr>
        <w:t>GAO</w:t>
      </w:r>
      <w:r w:rsidRPr="00C446B9">
        <w:rPr>
          <w:rFonts w:ascii="Arial" w:hAnsi="Arial" w:cs="Arial"/>
          <w:sz w:val="28"/>
          <w:szCs w:val="28"/>
          <w:vertAlign w:val="superscript"/>
        </w:rPr>
        <w:t>1</w:t>
      </w:r>
      <w:r w:rsidRPr="004501A1">
        <w:rPr>
          <w:rFonts w:ascii="Arial" w:hAnsi="Arial" w:cs="Arial"/>
          <w:bCs/>
          <w:sz w:val="28"/>
          <w:szCs w:val="28"/>
        </w:rPr>
        <w:t>,</w:t>
      </w:r>
      <w:r w:rsidRPr="00186635">
        <w:rPr>
          <w:rFonts w:ascii="Arial" w:hAnsi="Arial" w:cs="Arial"/>
          <w:sz w:val="28"/>
          <w:szCs w:val="28"/>
        </w:rPr>
        <w:t xml:space="preserve"> </w:t>
      </w:r>
      <w:r>
        <w:rPr>
          <w:rFonts w:ascii="Arial" w:hAnsi="Arial" w:cs="Arial"/>
          <w:sz w:val="28"/>
          <w:szCs w:val="28"/>
        </w:rPr>
        <w:t>Wu CHEN</w:t>
      </w:r>
      <w:r>
        <w:rPr>
          <w:rFonts w:ascii="Arial" w:hAnsi="Arial" w:cs="Arial"/>
          <w:sz w:val="28"/>
          <w:szCs w:val="28"/>
          <w:vertAlign w:val="superscript"/>
        </w:rPr>
        <w:t>1,</w:t>
      </w:r>
      <w:r w:rsidRPr="00C446B9">
        <w:rPr>
          <w:rFonts w:ascii="Arial" w:hAnsi="Arial" w:cs="Arial"/>
          <w:sz w:val="28"/>
          <w:szCs w:val="28"/>
          <w:vertAlign w:val="superscript"/>
          <w:lang w:eastAsia="zh-CN"/>
        </w:rPr>
        <w:t>*</w:t>
      </w:r>
      <w:r>
        <w:rPr>
          <w:rFonts w:ascii="Arial" w:hAnsi="Arial" w:cs="Arial"/>
          <w:sz w:val="28"/>
          <w:szCs w:val="28"/>
          <w:vertAlign w:val="superscript"/>
          <w:lang w:eastAsia="zh-CN"/>
        </w:rPr>
        <w:t xml:space="preserve"> </w:t>
      </w:r>
      <w:r w:rsidRPr="00C446B9">
        <w:rPr>
          <w:rFonts w:ascii="Arial" w:hAnsi="Arial" w:cs="Arial"/>
          <w:sz w:val="28"/>
          <w:szCs w:val="28"/>
        </w:rPr>
        <w:t>and</w:t>
      </w:r>
      <w:r>
        <w:rPr>
          <w:rFonts w:ascii="Arial" w:hAnsi="Arial" w:cs="Arial"/>
          <w:sz w:val="28"/>
          <w:szCs w:val="28"/>
          <w:lang w:eastAsia="zh-CN"/>
        </w:rPr>
        <w:t xml:space="preserve"> Hui</w:t>
      </w:r>
      <w:r>
        <w:rPr>
          <w:rFonts w:ascii="Arial" w:hAnsi="Arial" w:cs="Arial" w:hint="eastAsia"/>
          <w:sz w:val="28"/>
          <w:szCs w:val="28"/>
          <w:lang w:eastAsia="zh-CN"/>
        </w:rPr>
        <w:t xml:space="preserve"> WANG</w:t>
      </w:r>
      <w:r>
        <w:rPr>
          <w:rFonts w:ascii="Arial" w:hAnsi="Arial" w:cs="Arial"/>
          <w:sz w:val="28"/>
          <w:szCs w:val="28"/>
          <w:vertAlign w:val="superscript"/>
        </w:rPr>
        <w:t>1</w:t>
      </w:r>
    </w:p>
    <w:p w14:paraId="4159B972" w14:textId="77777777" w:rsidR="005D101A" w:rsidRPr="00DD4E1D" w:rsidRDefault="005D101A" w:rsidP="005D101A">
      <w:pPr>
        <w:pStyle w:val="TTPAddress"/>
      </w:pPr>
      <w:r w:rsidRPr="00DD4E1D">
        <w:rPr>
          <w:vertAlign w:val="superscript"/>
        </w:rPr>
        <w:t>1</w:t>
      </w:r>
      <w:r w:rsidRPr="004528C6">
        <w:t>College of Computer and Informatio</w:t>
      </w:r>
      <w:r>
        <w:t xml:space="preserve">n Science, Southwest University, </w:t>
      </w:r>
      <w:r w:rsidRPr="004528C6">
        <w:t>Chongqing, China</w:t>
      </w:r>
    </w:p>
    <w:p w14:paraId="2A2C12B9" w14:textId="77777777" w:rsidR="005D101A" w:rsidRDefault="005D101A" w:rsidP="005D101A">
      <w:pPr>
        <w:pStyle w:val="TTPAddress"/>
        <w:rPr>
          <w:lang w:eastAsia="zh-CN"/>
        </w:rPr>
      </w:pPr>
      <w:r w:rsidRPr="00884C6D">
        <w:t>*</w:t>
      </w:r>
      <w:r>
        <w:t>chenwu@swu.edu.cn</w:t>
      </w:r>
    </w:p>
    <w:p w14:paraId="77D7018B" w14:textId="77777777" w:rsidR="005D101A" w:rsidRPr="004C575F" w:rsidRDefault="005D101A" w:rsidP="005D101A">
      <w:pPr>
        <w:pStyle w:val="TTPAddress"/>
        <w:rPr>
          <w:lang w:eastAsia="zh-CN"/>
        </w:rPr>
      </w:pPr>
    </w:p>
    <w:p w14:paraId="0E63367F" w14:textId="77777777" w:rsidR="005D101A" w:rsidRDefault="005D101A" w:rsidP="005D101A">
      <w:pPr>
        <w:pStyle w:val="TTPKeywords"/>
        <w:rPr>
          <w:lang w:eastAsia="zh-CN"/>
        </w:rPr>
      </w:pPr>
      <w:r w:rsidRPr="00DD4E1D">
        <w:rPr>
          <w:b/>
          <w:bCs/>
        </w:rPr>
        <w:t>Keywords:</w:t>
      </w:r>
      <w:r w:rsidRPr="00DD4E1D">
        <w:t xml:space="preserve"> </w:t>
      </w:r>
      <w:r w:rsidRPr="004528C6">
        <w:rPr>
          <w:lang w:eastAsia="zh-CN"/>
        </w:rPr>
        <w:t>Answer Set</w:t>
      </w:r>
      <w:r>
        <w:rPr>
          <w:lang w:eastAsia="zh-CN"/>
        </w:rPr>
        <w:t xml:space="preserve"> Program, Bilateral Negotiation,</w:t>
      </w:r>
      <w:r>
        <w:rPr>
          <w:rFonts w:hint="eastAsia"/>
          <w:lang w:eastAsia="zh-CN"/>
        </w:rPr>
        <w:t xml:space="preserve"> Well-</w:t>
      </w:r>
      <w:r>
        <w:rPr>
          <w:lang w:eastAsia="zh-CN"/>
        </w:rPr>
        <w:t>Founded Semantics</w:t>
      </w:r>
      <w:r w:rsidRPr="004528C6">
        <w:rPr>
          <w:lang w:eastAsia="zh-CN"/>
        </w:rPr>
        <w:t>.</w:t>
      </w:r>
    </w:p>
    <w:p w14:paraId="0F2E6980" w14:textId="77777777" w:rsidR="005D101A" w:rsidRPr="0091468E" w:rsidRDefault="005D101A" w:rsidP="005D101A">
      <w:pPr>
        <w:pStyle w:val="TTPAbstract"/>
        <w:rPr>
          <w:lang w:eastAsia="zh-CN"/>
        </w:rPr>
      </w:pPr>
      <w:r w:rsidRPr="004E51EC">
        <w:rPr>
          <w:b/>
          <w:bCs/>
        </w:rPr>
        <w:t>Abstract.</w:t>
      </w:r>
      <w:r>
        <w:t xml:space="preserve"> </w:t>
      </w:r>
      <w:r w:rsidRPr="00D47441">
        <w:t xml:space="preserve">This paper presents a heuristic approach </w:t>
      </w:r>
      <w:r>
        <w:t>based on answer set program</w:t>
      </w:r>
      <w:r w:rsidRPr="00D47441">
        <w:t xml:space="preserve"> in </w:t>
      </w:r>
      <w:r>
        <w:t xml:space="preserve">bilateral </w:t>
      </w:r>
      <w:r w:rsidRPr="00D47441">
        <w:t xml:space="preserve">negotiation. </w:t>
      </w:r>
      <w:r>
        <w:t xml:space="preserve">The well-founded semantics for general logic program is used to </w:t>
      </w:r>
      <w:r w:rsidRPr="00BA4F63">
        <w:t>simplify</w:t>
      </w:r>
      <w:r>
        <w:t xml:space="preserve"> the process of negotiation. </w:t>
      </w:r>
      <w:r w:rsidRPr="00D47441">
        <w:t>In this approach, demands of each side in negotiation are transformed into a</w:t>
      </w:r>
      <w:r>
        <w:t xml:space="preserve"> general</w:t>
      </w:r>
      <w:r w:rsidRPr="00D47441">
        <w:t xml:space="preserve"> logic program. The process of negotiation contains two key steps: selecting a pair of answer sets as</w:t>
      </w:r>
      <w:r>
        <w:t xml:space="preserve"> demand in negotiation and us</w:t>
      </w:r>
      <w:r w:rsidRPr="00D47441">
        <w:t>ing</w:t>
      </w:r>
      <w:r>
        <w:t xml:space="preserve"> well-founded semantics to update</w:t>
      </w:r>
      <w:r w:rsidRPr="00D47441">
        <w:t xml:space="preserve"> trade sets of negotiators. Besides, in order to ensure the astringency of approach, we apply some heuristic tips in our process. Also, a number of experiments have been done to assess the performance of this method. Results of exper</w:t>
      </w:r>
      <w:r>
        <w:t xml:space="preserve">iments in general </w:t>
      </w:r>
      <w:r w:rsidRPr="00D47441">
        <w:t xml:space="preserve">show that this approach could get reasonable results as soon as possible. </w:t>
      </w:r>
    </w:p>
    <w:p w14:paraId="0292124B" w14:textId="77777777" w:rsidR="005D101A" w:rsidRPr="004E51EC" w:rsidRDefault="005D101A" w:rsidP="005D101A">
      <w:pPr>
        <w:pStyle w:val="TTPSectionHeading"/>
      </w:pPr>
      <w:r w:rsidRPr="004E51EC">
        <w:t>Introduction</w:t>
      </w:r>
    </w:p>
    <w:p w14:paraId="38D482F7" w14:textId="77777777" w:rsidR="005D101A" w:rsidRDefault="005D101A" w:rsidP="005D101A">
      <w:pPr>
        <w:pStyle w:val="TTPParagraphothers"/>
        <w:ind w:firstLineChars="100" w:firstLine="240"/>
      </w:pPr>
      <w:r>
        <w:t xml:space="preserve">Negotiation plays a more and more important role in today's social activities. It can take a wide variety of forms, from a trained negotiator acting on behalf of a particular organization, to an informal negotiation between families or friends. Negotiation between two agents is a process of multiple rounds, where some trades are done in each round until a final agreement is reached in general </w:t>
      </w:r>
      <w:r>
        <w:fldChar w:fldCharType="begin"/>
      </w:r>
      <w:r>
        <w:instrText xml:space="preserve"> REF _Ref448241734 \r \h </w:instrText>
      </w:r>
      <w:r>
        <w:fldChar w:fldCharType="separate"/>
      </w:r>
      <w:r>
        <w:t>[1]</w:t>
      </w:r>
      <w:r>
        <w:fldChar w:fldCharType="end"/>
      </w:r>
      <w:r>
        <w:t>. The last few years have seen a large amount of research which have been done in the field of negotiation. Besides, some researchers are engaged in the optimization in complex negotiations. For example, Colin R.W. at el used Gaussian processes to optimize concession in complex negotiations</w:t>
      </w:r>
      <w:r>
        <w:rPr>
          <w:color w:val="FF0000"/>
        </w:rPr>
        <w:t xml:space="preserve"> </w:t>
      </w:r>
      <w:r w:rsidRPr="005A27F9">
        <w:fldChar w:fldCharType="begin"/>
      </w:r>
      <w:r w:rsidRPr="005A27F9">
        <w:instrText xml:space="preserve"> REF _Ref448241918 \r \h </w:instrText>
      </w:r>
      <w:r w:rsidRPr="005A27F9">
        <w:fldChar w:fldCharType="separate"/>
      </w:r>
      <w:r w:rsidRPr="005A27F9">
        <w:t>[2]</w:t>
      </w:r>
      <w:r w:rsidRPr="005A27F9">
        <w:fldChar w:fldCharType="end"/>
      </w:r>
      <w:r>
        <w:t xml:space="preserve"> </w:t>
      </w:r>
      <w:r w:rsidRPr="005A27F9">
        <w:t xml:space="preserve">and </w:t>
      </w:r>
      <w:r>
        <w:t xml:space="preserve">Siqi C. at el presented two novel opponent modeling techniques based on deep learning methods </w:t>
      </w:r>
      <w:r>
        <w:fldChar w:fldCharType="begin"/>
      </w:r>
      <w:r>
        <w:instrText xml:space="preserve"> REF _Ref448231529 \r \h </w:instrText>
      </w:r>
      <w:r>
        <w:fldChar w:fldCharType="separate"/>
      </w:r>
      <w:r>
        <w:t>[3]</w:t>
      </w:r>
      <w:r>
        <w:fldChar w:fldCharType="end"/>
      </w:r>
      <w:r>
        <w:t xml:space="preserve">. And others also do some research on negotiation method for international business </w:t>
      </w:r>
      <w:r>
        <w:fldChar w:fldCharType="begin"/>
      </w:r>
      <w:r>
        <w:instrText xml:space="preserve"> REF _Ref448244182 \r \h </w:instrText>
      </w:r>
      <w:r>
        <w:fldChar w:fldCharType="separate"/>
      </w:r>
      <w:r>
        <w:t>[4]</w:t>
      </w:r>
      <w:r>
        <w:fldChar w:fldCharType="end"/>
      </w:r>
      <w:r>
        <w:t>. Furthermore, quite a few research combined with possibilistic logic have been done in the field of multilateral negotiation with incomplete information</w:t>
      </w:r>
      <w:r>
        <w:rPr>
          <w:color w:val="FF0000"/>
        </w:rPr>
        <w:t xml:space="preserve"> </w:t>
      </w:r>
      <w:r w:rsidRPr="005A27F9">
        <w:fldChar w:fldCharType="begin"/>
      </w:r>
      <w:r w:rsidRPr="005A27F9">
        <w:instrText xml:space="preserve"> REF _Ref448231567 \r \h </w:instrText>
      </w:r>
      <w:r w:rsidRPr="005A27F9">
        <w:fldChar w:fldCharType="separate"/>
      </w:r>
      <w:r w:rsidRPr="005A27F9">
        <w:t>[5]</w:t>
      </w:r>
      <w:r w:rsidRPr="005A27F9">
        <w:fldChar w:fldCharType="end"/>
      </w:r>
      <w:r>
        <w:t>.</w:t>
      </w:r>
    </w:p>
    <w:p w14:paraId="4BB10EA8" w14:textId="77777777" w:rsidR="005D101A" w:rsidRDefault="005D101A" w:rsidP="005D101A">
      <w:pPr>
        <w:pStyle w:val="TTPParagraphothers"/>
        <w:ind w:firstLineChars="100" w:firstLine="240"/>
      </w:pPr>
      <w:r>
        <w:t xml:space="preserve">In multi-agent system, an in-depth analysis has been done from different perspective in issues of negotiation between agents, such as the mechanism, rules and strategies of negotiation. In the last two decades, another formal method of negotiation has been proposed from the perspective of belief revision. The design of negotiation mechanisms, the design of negotiation rules, the use of negotiation strategy and the flag of successful negotiation are determined by the belief of each intelligent agent </w:t>
      </w:r>
      <w:r>
        <w:fldChar w:fldCharType="begin"/>
      </w:r>
      <w:r>
        <w:instrText xml:space="preserve"> REF _Ref448231577 \r \h </w:instrText>
      </w:r>
      <w:r>
        <w:fldChar w:fldCharType="separate"/>
      </w:r>
      <w:r>
        <w:t>[6]</w:t>
      </w:r>
      <w:r>
        <w:fldChar w:fldCharType="end"/>
      </w:r>
      <w:r>
        <w:t xml:space="preserve">.  Krister Segerberg proposed irrevocable belief revision, to be contrasted with standard belief revision </w:t>
      </w:r>
      <w:r>
        <w:fldChar w:fldCharType="begin"/>
      </w:r>
      <w:r>
        <w:instrText xml:space="preserve"> REF _Ref448244277 \r \h </w:instrText>
      </w:r>
      <w:r>
        <w:fldChar w:fldCharType="separate"/>
      </w:r>
      <w:r>
        <w:t>[7]</w:t>
      </w:r>
      <w:r>
        <w:fldChar w:fldCharType="end"/>
      </w:r>
      <w:r>
        <w:t xml:space="preserve">. A new general framework for default reasoning, which is based on the non-monotonic reasoning framework in the classical first-order language, has been presented by Dongmo Z at el (2000) </w:t>
      </w:r>
      <w:r>
        <w:fldChar w:fldCharType="begin"/>
      </w:r>
      <w:r>
        <w:instrText xml:space="preserve"> REF _Ref448244326 \r \h </w:instrText>
      </w:r>
      <w:r>
        <w:fldChar w:fldCharType="separate"/>
      </w:r>
      <w:r>
        <w:t>[8]</w:t>
      </w:r>
      <w:r>
        <w:fldChar w:fldCharType="end"/>
      </w:r>
      <w:r>
        <w:t xml:space="preserve">. Moreover, there are some different belief revision system under negotiation circumstances for agents raised by other researchers </w:t>
      </w:r>
      <w:r>
        <w:fldChar w:fldCharType="begin"/>
      </w:r>
      <w:r>
        <w:instrText xml:space="preserve"> REF _Ref448244340 \r \h </w:instrText>
      </w:r>
      <w:r>
        <w:fldChar w:fldCharType="separate"/>
      </w:r>
      <w:r>
        <w:t>[9]</w:t>
      </w:r>
      <w:r>
        <w:fldChar w:fldCharType="end"/>
      </w:r>
      <w:r>
        <w:t>.</w:t>
      </w:r>
    </w:p>
    <w:p w14:paraId="628C141A" w14:textId="77777777" w:rsidR="005D101A" w:rsidRDefault="005D101A" w:rsidP="005D101A">
      <w:pPr>
        <w:pStyle w:val="TTPParagraphothers"/>
        <w:ind w:firstLineChars="100" w:firstLine="240"/>
      </w:pPr>
      <w:r>
        <w:t>In recent years, researchers use answer set programming (ASP for short) to present the background knowledge of each agent. A series of studies on mechanisms and methods of both sides in consultation could be conducted by means of logical reasoning. ASP is a form of declarative programming oriented towards difficult (primarily NP-hard) search problems. It is based on the stable model (answer set) semantics of logic programming. In a more general sense, ASP includes all applications of answer sets to knowledge representation</w:t>
      </w:r>
      <w:r w:rsidRPr="005A27F9">
        <w:t xml:space="preserve"> </w:t>
      </w:r>
      <w:r w:rsidRPr="005A27F9">
        <w:fldChar w:fldCharType="begin"/>
      </w:r>
      <w:r w:rsidRPr="005A27F9">
        <w:instrText xml:space="preserve"> REF _Ref448244360 \r \h </w:instrText>
      </w:r>
      <w:r w:rsidRPr="005A27F9">
        <w:fldChar w:fldCharType="separate"/>
      </w:r>
      <w:r w:rsidRPr="005A27F9">
        <w:t>[10]</w:t>
      </w:r>
      <w:r w:rsidRPr="005A27F9">
        <w:fldChar w:fldCharType="end"/>
      </w:r>
      <w:r w:rsidRPr="005A27F9">
        <w:fldChar w:fldCharType="begin"/>
      </w:r>
      <w:r w:rsidRPr="005A27F9">
        <w:instrText xml:space="preserve"> REF _Ref448231632 \r \h </w:instrText>
      </w:r>
      <w:r w:rsidRPr="005A27F9">
        <w:fldChar w:fldCharType="separate"/>
      </w:r>
      <w:r w:rsidRPr="005A27F9">
        <w:t>[11]</w:t>
      </w:r>
      <w:r w:rsidRPr="005A27F9">
        <w:fldChar w:fldCharType="end"/>
      </w:r>
      <w:r w:rsidRPr="005A27F9">
        <w:t xml:space="preserve"> </w:t>
      </w:r>
      <w:r>
        <w:t xml:space="preserve">and the use of Prolog-style query evaluation for solving problems arising in these applications. ASP works out results automatically according to the knowledge base and expected results, and it gives feedback of results to users, which reflects the ability of automated reasoning in artificial intelligence area </w:t>
      </w:r>
      <w:r>
        <w:fldChar w:fldCharType="begin"/>
      </w:r>
      <w:r>
        <w:instrText xml:space="preserve"> REF _Ref448244376 \r \h </w:instrText>
      </w:r>
      <w:r>
        <w:fldChar w:fldCharType="separate"/>
      </w:r>
      <w:r>
        <w:t>[12]</w:t>
      </w:r>
      <w:r>
        <w:fldChar w:fldCharType="end"/>
      </w:r>
      <w:r>
        <w:t xml:space="preserve">. An answer set is a demand of agents, </w:t>
      </w:r>
      <w:r>
        <w:lastRenderedPageBreak/>
        <w:t>also a collection of literals essentially. For the feature that ASP has a strong ability in knowledge representation, this paper also presents requirement knowledge of each side in consultations by ASP.</w:t>
      </w:r>
    </w:p>
    <w:p w14:paraId="32EC17D1" w14:textId="77777777" w:rsidR="005D101A" w:rsidRPr="00DD4E1D" w:rsidRDefault="005D101A" w:rsidP="005D101A">
      <w:pPr>
        <w:pStyle w:val="TTPParagraphothers"/>
        <w:ind w:firstLineChars="100" w:firstLine="240"/>
      </w:pPr>
      <w:r>
        <w:t xml:space="preserve">However, these studies does exist imperfections. The biggest flaw in these methods or frameworks is that the balance between optimal results and procedure complexity in negotiation does not been taken into consider. Many researchers find that heuristic method is a useful approach to fix this problem and generate the good enough solutions. At the same time, some studies on heuristic method have been done </w:t>
      </w:r>
      <w:r>
        <w:fldChar w:fldCharType="begin"/>
      </w:r>
      <w:r>
        <w:instrText xml:space="preserve"> REF _Ref448244390 \r \h </w:instrText>
      </w:r>
      <w:r>
        <w:fldChar w:fldCharType="separate"/>
      </w:r>
      <w:r>
        <w:t>[13]</w:t>
      </w:r>
      <w:r>
        <w:fldChar w:fldCharType="end"/>
      </w:r>
      <w:r>
        <w:fldChar w:fldCharType="begin"/>
      </w:r>
      <w:r>
        <w:instrText xml:space="preserve"> REF _Ref448244392 \r \h </w:instrText>
      </w:r>
      <w:r>
        <w:fldChar w:fldCharType="separate"/>
      </w:r>
      <w:r>
        <w:t>[14]</w:t>
      </w:r>
      <w:r>
        <w:fldChar w:fldCharType="end"/>
      </w:r>
      <w:r>
        <w:t>.Therefore, profiting from this thought, this paper combines the heuristic method with well-founded semantics based on ASP to optimize the process of negotiation and get the reasonable result. This paper presents a heuristic method in bilateral negotiation. This approach is aimed at the logic-program-based bilateral negotiation and applies some heuristic tips and well-founded semantics to the process of negotiations, which is the main difference compared to others.</w:t>
      </w:r>
    </w:p>
    <w:p w14:paraId="265A75C2" w14:textId="77777777" w:rsidR="005D101A" w:rsidRPr="002F4347" w:rsidRDefault="005D101A" w:rsidP="005D101A">
      <w:pPr>
        <w:pStyle w:val="TTPSectionHeading"/>
      </w:pPr>
      <w:r w:rsidRPr="002F4347">
        <w:t>Preliminaries</w:t>
      </w:r>
    </w:p>
    <w:p w14:paraId="77645C3B" w14:textId="77777777" w:rsidR="005D101A" w:rsidRPr="004E51EC" w:rsidRDefault="005D101A" w:rsidP="005D101A">
      <w:pPr>
        <w:pStyle w:val="TTPParagraph1st"/>
      </w:pPr>
      <w:r w:rsidRPr="00894E3F">
        <w:t xml:space="preserve">In this </w:t>
      </w:r>
      <w:r>
        <w:t>section</w:t>
      </w:r>
      <w:r w:rsidRPr="00894E3F">
        <w:t>, each logical program is seen as an agent,</w:t>
      </w:r>
      <w:r>
        <w:t xml:space="preserve"> and</w:t>
      </w:r>
      <w:r w:rsidRPr="00894E3F">
        <w:t xml:space="preserve"> negotiation between the two agents is a procedures of updating demands of each other. Therefore, in this chapter, we will introduce the basic concepts of logic answer set and some results, including its semantics, syntax, and other aspects related to the property</w:t>
      </w:r>
      <w:r>
        <w:t xml:space="preserve"> </w:t>
      </w:r>
      <w:r>
        <w:fldChar w:fldCharType="begin"/>
      </w:r>
      <w:r>
        <w:instrText xml:space="preserve"> REF _Ref448244376 \r \h </w:instrText>
      </w:r>
      <w:r>
        <w:fldChar w:fldCharType="separate"/>
      </w:r>
      <w:r>
        <w:t>[12]</w:t>
      </w:r>
      <w:r>
        <w:fldChar w:fldCharType="end"/>
      </w:r>
      <w:r w:rsidRPr="00894E3F">
        <w:t>.</w:t>
      </w:r>
    </w:p>
    <w:p w14:paraId="60332B95" w14:textId="77777777" w:rsidR="005D101A" w:rsidRDefault="005D101A" w:rsidP="005D101A">
      <w:pPr>
        <w:pStyle w:val="TTPParagraphothers"/>
      </w:pPr>
      <w:r w:rsidRPr="00BB219B">
        <w:rPr>
          <w:b/>
          <w:bCs/>
        </w:rPr>
        <w:t>Answer set program</w:t>
      </w:r>
      <w:r>
        <w:rPr>
          <w:rFonts w:hint="eastAsia"/>
          <w:b/>
          <w:bCs/>
          <w:lang w:eastAsia="zh-CN"/>
        </w:rPr>
        <w:t xml:space="preserve">. </w:t>
      </w:r>
      <w:r>
        <w:t>The logic program as the most common and the most important way to state knowledge representation plays an indispensable role in knowledge engineering. Most common sense knowledge of human knowledge, its main feature is a non-monotonic reasoning, which happens to be the classic logic insurmountable obstacles. Answer set logic program as an inevitable expansion of classical logic programs, the key idea is to import the default deny "</w:t>
      </w:r>
      <w:r w:rsidRPr="00BB219B">
        <w:rPr>
          <w:i/>
        </w:rPr>
        <w:t>not</w:t>
      </w:r>
      <w:r>
        <w:t>" to accept "</w:t>
      </w:r>
      <w:r w:rsidRPr="00BB219B">
        <w:rPr>
          <w:i/>
        </w:rPr>
        <w:t>negation as failure</w:t>
      </w:r>
      <w:r>
        <w:t xml:space="preserve">" semantics. In this section, we mainly describe the logic program which is related to negotiation closely: </w:t>
      </w:r>
      <w:r w:rsidRPr="00BB219B">
        <w:t>Extended Logic Program</w:t>
      </w:r>
      <w:r>
        <w:t xml:space="preserve"> (</w:t>
      </w:r>
      <w:r w:rsidRPr="00BB219B">
        <w:rPr>
          <w:i/>
        </w:rPr>
        <w:t>ELP</w:t>
      </w:r>
      <w:r>
        <w:t>).</w:t>
      </w:r>
    </w:p>
    <w:p w14:paraId="261BDF8D" w14:textId="77777777" w:rsidR="005D101A" w:rsidRDefault="005D101A" w:rsidP="005D101A">
      <w:pPr>
        <w:pStyle w:val="TTPParagraphothers"/>
      </w:pPr>
      <w:r>
        <w:t xml:space="preserve">Traditional logic program has a great weakness is that you are not allowed to process directly with incomplete information. The requests in traditional logic program miss corresponding results to undecidable words, and these words express the incompleteness of the information non classical logic theory. To overcome these shortcomings, the literature </w:t>
      </w:r>
      <w:r w:rsidRPr="005D5C6D">
        <w:fldChar w:fldCharType="begin"/>
      </w:r>
      <w:r w:rsidRPr="005D5C6D">
        <w:instrText xml:space="preserve"> REF _Ref448244544 \r \h  \* MERGEFORMAT </w:instrText>
      </w:r>
      <w:r w:rsidRPr="005D5C6D">
        <w:fldChar w:fldCharType="separate"/>
      </w:r>
      <w:r w:rsidRPr="005D5C6D">
        <w:t>[15]</w:t>
      </w:r>
      <w:r w:rsidRPr="005D5C6D">
        <w:fldChar w:fldCharType="end"/>
      </w:r>
      <w:r>
        <w:t xml:space="preserve"> proposed extended logic programs, in addition to "</w:t>
      </w:r>
      <w:r w:rsidRPr="00BB219B">
        <w:rPr>
          <w:i/>
        </w:rPr>
        <w:t>negation as failure</w:t>
      </w:r>
      <w:r>
        <w:t xml:space="preserve"> (</w:t>
      </w:r>
      <w:r w:rsidRPr="00BB219B">
        <w:rPr>
          <w:i/>
        </w:rPr>
        <w:t>not</w:t>
      </w:r>
      <w:r>
        <w:t>)", it also introduced the "</w:t>
      </w:r>
      <w:r w:rsidRPr="00BB219B">
        <w:rPr>
          <w:i/>
        </w:rPr>
        <w:t>classical negation</w:t>
      </w:r>
      <w:r>
        <w:t xml:space="preserve"> (</w:t>
      </w:r>
      <w:r w:rsidRPr="00BB219B">
        <w:rPr>
          <w:i/>
        </w:rPr>
        <w:t>neg</w:t>
      </w:r>
      <w:r>
        <w:t xml:space="preserve">)". Therefore, ELP not only gets hidden negative information through the "closed world assumption", but also includes clear negative information. The following context describes the simple grammar of </w:t>
      </w:r>
      <w:r w:rsidRPr="00BB219B">
        <w:rPr>
          <w:i/>
        </w:rPr>
        <w:t>ELP</w:t>
      </w:r>
      <w:r>
        <w:t>.</w:t>
      </w:r>
    </w:p>
    <w:p w14:paraId="165BF7B2" w14:textId="77777777" w:rsidR="005D101A" w:rsidRDefault="005D101A" w:rsidP="005D101A">
      <w:pPr>
        <w:pStyle w:val="TTPParagraphothers"/>
      </w:pPr>
      <w:r>
        <w:t xml:space="preserve">Let </w:t>
      </w:r>
      <m:oMath>
        <m:r>
          <m:rPr>
            <m:scr m:val="script"/>
            <m:sty m:val="p"/>
          </m:rPr>
          <w:rPr>
            <w:rFonts w:ascii="Cambria Math" w:hAnsi="Cambria Math"/>
          </w:rPr>
          <m:t>L</m:t>
        </m:r>
      </m:oMath>
      <w:r>
        <w:t xml:space="preserve"> represent</w:t>
      </w:r>
      <w:r w:rsidRPr="00BB219B">
        <w:rPr>
          <w:i/>
        </w:rPr>
        <w:t xml:space="preserve"> ELP</w:t>
      </w:r>
      <w:r>
        <w:t xml:space="preserve">’s language. The Herband domain of language </w:t>
      </w:r>
      <m:oMath>
        <m:r>
          <m:rPr>
            <m:scr m:val="script"/>
            <m:sty m:val="p"/>
          </m:rPr>
          <w:rPr>
            <w:rFonts w:ascii="Cambria Math" w:hAnsi="Cambria Math"/>
          </w:rPr>
          <m:t>L</m:t>
        </m:r>
      </m:oMath>
      <w:r>
        <w:t xml:space="preserve"> is a collection of all the basic atoms. And basic atoms are composed of the constants and functions appeared in the language L. We use </w:t>
      </w:r>
      <m:oMath>
        <m:sSub>
          <m:sSubPr>
            <m:ctrlPr>
              <w:rPr>
                <w:rFonts w:ascii="Cambria Math" w:hAnsi="Cambria Math"/>
              </w:rPr>
            </m:ctrlPr>
          </m:sSubPr>
          <m:e>
            <m:r>
              <w:rPr>
                <w:rFonts w:ascii="Cambria Math" w:hAnsi="Cambria Math"/>
              </w:rPr>
              <m:t>U</m:t>
            </m:r>
          </m:e>
          <m:sub>
            <m:r>
              <m:rPr>
                <m:scr m:val="script"/>
                <m:sty m:val="p"/>
              </m:rPr>
              <w:rPr>
                <w:rFonts w:ascii="Cambria Math" w:hAnsi="Cambria Math"/>
              </w:rPr>
              <m:t>L</m:t>
            </m:r>
          </m:sub>
        </m:sSub>
      </m:oMath>
      <w:r>
        <w:t xml:space="preserve"> to express them. Basic atoms of Herband domain in language </w:t>
      </w:r>
      <m:oMath>
        <m:r>
          <m:rPr>
            <m:scr m:val="script"/>
            <m:sty m:val="p"/>
          </m:rPr>
          <w:rPr>
            <w:rFonts w:ascii="Cambria Math" w:hAnsi="Cambria Math"/>
          </w:rPr>
          <m:t>L</m:t>
        </m:r>
      </m:oMath>
      <w:r>
        <w:t xml:space="preserve"> are formed by predicate symbols. Predicated symbols are appeared in </w:t>
      </w:r>
      <m:oMath>
        <m:r>
          <m:rPr>
            <m:scr m:val="script"/>
            <m:sty m:val="p"/>
          </m:rPr>
          <w:rPr>
            <w:rFonts w:ascii="Cambria Math" w:hAnsi="Cambria Math"/>
          </w:rPr>
          <m:t>L</m:t>
        </m:r>
      </m:oMath>
      <w:r>
        <w:t xml:space="preserve"> and set of all the basic atoms are generated by the atoms of Herband domain, and we use </w:t>
      </w:r>
      <m:oMath>
        <m:sSub>
          <m:sSubPr>
            <m:ctrlPr>
              <w:rPr>
                <w:rFonts w:ascii="Cambria Math" w:hAnsi="Cambria Math"/>
              </w:rPr>
            </m:ctrlPr>
          </m:sSubPr>
          <m:e>
            <m:r>
              <w:rPr>
                <w:rFonts w:ascii="Cambria Math" w:hAnsi="Cambria Math"/>
              </w:rPr>
              <m:t>U</m:t>
            </m:r>
          </m:e>
          <m:sub>
            <m:r>
              <m:rPr>
                <m:scr m:val="script"/>
                <m:sty m:val="p"/>
              </m:rPr>
              <w:rPr>
                <w:rFonts w:ascii="Cambria Math" w:hAnsi="Cambria Math"/>
              </w:rPr>
              <m:t>L</m:t>
            </m:r>
          </m:sub>
        </m:sSub>
      </m:oMath>
      <w:r>
        <w:t xml:space="preserve"> to express them. A normal rule usually has the form of the following.</w:t>
      </w:r>
    </w:p>
    <w:p w14:paraId="613A287A" w14:textId="77777777" w:rsidR="005D101A" w:rsidRPr="00982384" w:rsidRDefault="005D101A" w:rsidP="005D101A">
      <w:pPr>
        <w:pStyle w:val="TTPParagraphothers"/>
        <w:jc w:val="left"/>
        <w:rPr>
          <w:lang w:eastAsia="zh-CN"/>
        </w:rPr>
      </w:pP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not </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 xml:space="preserve">,…, not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n≥m≥1</m:t>
            </m:r>
          </m:e>
        </m:d>
      </m:oMath>
      <w:r>
        <w:rPr>
          <w:rFonts w:hint="eastAsia"/>
          <w:lang w:eastAsia="zh-CN"/>
        </w:rPr>
        <w:t xml:space="preserve">                   </w:t>
      </w:r>
      <w:r>
        <w:rPr>
          <w:lang w:eastAsia="zh-CN"/>
        </w:rPr>
        <w:t xml:space="preserve">                                                (1)</w:t>
      </w:r>
    </w:p>
    <w:p w14:paraId="0F2FAEBC" w14:textId="77777777" w:rsidR="005D101A" w:rsidRPr="00982384" w:rsidRDefault="005D101A" w:rsidP="005D101A">
      <w:pPr>
        <w:pStyle w:val="TTPParagraphothers"/>
      </w:pPr>
      <w:r>
        <w:t xml:space="preserve">We use </w:t>
      </w:r>
      <m:oMath>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(P)</m:t>
        </m:r>
      </m:oMath>
      <w:r>
        <w:t xml:space="preserve"> to represent the answer set of basic program </w:t>
      </w:r>
      <w:r w:rsidRPr="00982384">
        <w:rPr>
          <w:i/>
        </w:rPr>
        <w:t>P</w:t>
      </w:r>
      <w:r>
        <w:t xml:space="preserve">. To calculate the </w:t>
      </w:r>
      <w:r w:rsidRPr="00142690">
        <w:rPr>
          <w:i/>
        </w:rPr>
        <w:t>ELP</w:t>
      </w:r>
      <w:r>
        <w:t xml:space="preserve">’s answer set, we need to guess a set of literals in the </w:t>
      </w:r>
      <w:r w:rsidRPr="002D63C1">
        <w:rPr>
          <w:i/>
        </w:rPr>
        <w:t>ELP</w:t>
      </w:r>
      <w:r>
        <w:t xml:space="preserve"> firstly. Then we should analysis if this program could be converted into a Classical Logic Program (</w:t>
      </w:r>
      <w:r w:rsidRPr="002D63C1">
        <w:rPr>
          <w:i/>
        </w:rPr>
        <w:t>GL Statute</w:t>
      </w:r>
      <w:r>
        <w:t>) or not. Next, we should calculate the answer set of the basic logical program. At last, we must detect the consistency of generated answer set with the original literals set. For more information about the answer set program, readers can refer to the literature</w:t>
      </w:r>
      <w:r w:rsidRPr="005D5C6D">
        <w:t xml:space="preserve"> </w:t>
      </w:r>
      <w:r w:rsidRPr="005D5C6D">
        <w:fldChar w:fldCharType="begin"/>
      </w:r>
      <w:r w:rsidRPr="005D5C6D">
        <w:instrText xml:space="preserve"> REF _Ref448244376 \r \h  \* MERGEFORMAT </w:instrText>
      </w:r>
      <w:r w:rsidRPr="005D5C6D">
        <w:fldChar w:fldCharType="separate"/>
      </w:r>
      <w:r w:rsidRPr="005D5C6D">
        <w:t>[12]</w:t>
      </w:r>
      <w:r w:rsidRPr="005D5C6D">
        <w:fldChar w:fldCharType="end"/>
      </w:r>
      <w:r>
        <w:t>.</w:t>
      </w:r>
    </w:p>
    <w:p w14:paraId="334F10AE" w14:textId="77777777" w:rsidR="005D101A" w:rsidRDefault="005D101A" w:rsidP="005D101A">
      <w:pPr>
        <w:pStyle w:val="TTPParagraphothers"/>
        <w:ind w:firstLineChars="100" w:firstLine="241"/>
      </w:pPr>
      <w:r>
        <w:rPr>
          <w:b/>
          <w:bCs/>
        </w:rPr>
        <w:t>Belief R</w:t>
      </w:r>
      <w:r w:rsidRPr="00120636">
        <w:rPr>
          <w:b/>
          <w:bCs/>
        </w:rPr>
        <w:t>evision</w:t>
      </w:r>
      <w:r>
        <w:rPr>
          <w:rFonts w:hint="eastAsia"/>
          <w:b/>
          <w:bCs/>
          <w:lang w:eastAsia="zh-CN"/>
        </w:rPr>
        <w:t xml:space="preserve">. </w:t>
      </w:r>
      <w:r>
        <w:t xml:space="preserve">Multi-round negotiation is a process of mutual modification of two </w:t>
      </w:r>
      <w:r w:rsidRPr="00112C2C">
        <w:rPr>
          <w:i/>
        </w:rPr>
        <w:t>ELPs</w:t>
      </w:r>
      <w:r>
        <w:t xml:space="preserve">’ negotiation needs (answer sets). We divide the process into two parts: contraction and expansion, which is similar to the original description of the belief revision in the literature </w:t>
      </w:r>
      <w:r w:rsidRPr="00112C2C">
        <w:rPr>
          <w:color w:val="FF0000"/>
        </w:rPr>
        <w:t>[Gardenfors 1988]</w:t>
      </w:r>
      <w:r>
        <w:t xml:space="preserve">. Contraction of answer set refers to the answer set to give up their own part of the literals. Expansion of answer set means that the one negotiator accepts some literals of another negotiator’s answer set. Expansion is achieved by taking some literals from another negotiator’s answer set as new facts into its own program. </w:t>
      </w:r>
    </w:p>
    <w:p w14:paraId="7B3FA764" w14:textId="77777777" w:rsidR="005D101A" w:rsidRDefault="005D101A" w:rsidP="005D101A">
      <w:pPr>
        <w:pStyle w:val="TTPParagraphothers"/>
        <w:ind w:firstLineChars="100" w:firstLine="240"/>
      </w:pPr>
      <w:r>
        <w:lastRenderedPageBreak/>
        <w:t xml:space="preserve">The literals which negotiators choose to give up are represented as </w:t>
      </w:r>
      <m:oMath>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m:t>
            </m:r>
          </m:sub>
        </m:sSub>
      </m:oMath>
      <w:r>
        <w:t xml:space="preserve">. The literals which negotiators choose to retain are represented as R_i. For an ELP Π, we could define </w:t>
      </w:r>
      <m:oMath>
        <m:d>
          <m:dPr>
            <m:ctrlPr>
              <w:rPr>
                <w:rFonts w:ascii="Cambria Math" w:hAnsi="Cambria Math"/>
                <w:color w:val="000000" w:themeColor="text1"/>
                <w:lang w:eastAsia="zh-CN"/>
              </w:rPr>
            </m:ctrlPr>
          </m:dPr>
          <m:e>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i</m:t>
                </m:r>
              </m:sub>
            </m:sSub>
            <m:r>
              <m:rPr>
                <m:sty m:val="p"/>
              </m:rPr>
              <w:rPr>
                <w:rFonts w:ascii="Cambria Math" w:hAnsi="Cambria Math"/>
                <w:color w:val="000000" w:themeColor="text1"/>
                <w:lang w:eastAsia="zh-CN"/>
              </w:rPr>
              <m:t>,</m:t>
            </m:r>
            <m:sSub>
              <m:sSubPr>
                <m:ctrlPr>
                  <w:rPr>
                    <w:rFonts w:ascii="Cambria Math" w:hAnsi="Cambria Math"/>
                    <w:color w:val="000000" w:themeColor="text1"/>
                    <w:lang w:eastAsia="zh-CN"/>
                  </w:rPr>
                </m:ctrlPr>
              </m:sSubPr>
              <m:e>
                <m:r>
                  <w:rPr>
                    <w:rFonts w:ascii="Cambria Math" w:hAnsi="Cambria Math"/>
                    <w:color w:val="000000" w:themeColor="text1"/>
                    <w:lang w:eastAsia="zh-CN"/>
                  </w:rPr>
                  <m:t>G</m:t>
                </m:r>
              </m:e>
              <m:sub>
                <m:r>
                  <w:rPr>
                    <w:rFonts w:ascii="Cambria Math" w:hAnsi="Cambria Math"/>
                    <w:color w:val="000000" w:themeColor="text1"/>
                    <w:lang w:eastAsia="zh-CN"/>
                  </w:rPr>
                  <m:t>i</m:t>
                </m:r>
              </m:sub>
            </m:sSub>
          </m:e>
        </m:d>
      </m:oMath>
      <w:r>
        <w:t xml:space="preserve"> as its preference. For </w:t>
      </w:r>
      <w:r w:rsidRPr="00112C2C">
        <w:rPr>
          <w:i/>
        </w:rPr>
        <w:t>ELP</w:t>
      </w:r>
      <w:r>
        <w:t xml:space="preserve"> </w:t>
      </w:r>
      <m:oMath>
        <m:sSub>
          <m:sSubPr>
            <m:ctrlPr>
              <w:rPr>
                <w:rFonts w:ascii="Cambria Math" w:hAnsi="Cambria Math"/>
                <w:color w:val="000000" w:themeColor="text1"/>
                <w:lang w:eastAsia="zh-CN"/>
              </w:rPr>
            </m:ctrlPr>
          </m:sSubPr>
          <m:e>
            <m:r>
              <m:rPr>
                <m:sty m:val="p"/>
              </m:rPr>
              <w:rPr>
                <w:rFonts w:ascii="Cambria Math" w:hAnsi="Cambria Math"/>
                <w:color w:val="000000" w:themeColor="text1"/>
                <w:lang w:eastAsia="zh-CN"/>
              </w:rPr>
              <m:t>Π</m:t>
            </m:r>
          </m:e>
          <m:sub>
            <m:r>
              <m:rPr>
                <m:sty m:val="p"/>
              </m:rPr>
              <w:rPr>
                <w:rFonts w:ascii="Cambria Math" w:hAnsi="Cambria Math"/>
                <w:color w:val="000000" w:themeColor="text1"/>
                <w:lang w:eastAsia="zh-CN"/>
              </w:rPr>
              <m:t>1</m:t>
            </m:r>
          </m:sub>
        </m:sSub>
      </m:oMath>
      <w:r>
        <w:t xml:space="preserve"> and </w:t>
      </w:r>
      <w:r w:rsidRPr="00112C2C">
        <w:rPr>
          <w:i/>
        </w:rPr>
        <w:t>ELP</w:t>
      </w:r>
      <w:r>
        <w:t xml:space="preserve"> </w:t>
      </w:r>
      <m:oMath>
        <m:sSub>
          <m:sSubPr>
            <m:ctrlPr>
              <w:rPr>
                <w:rFonts w:ascii="Cambria Math" w:hAnsi="Cambria Math"/>
                <w:color w:val="000000" w:themeColor="text1"/>
                <w:lang w:eastAsia="zh-CN"/>
              </w:rPr>
            </m:ctrlPr>
          </m:sSubPr>
          <m:e>
            <m:r>
              <m:rPr>
                <m:sty m:val="p"/>
              </m:rPr>
              <w:rPr>
                <w:rFonts w:ascii="Cambria Math" w:hAnsi="Cambria Math"/>
                <w:color w:val="000000" w:themeColor="text1"/>
                <w:lang w:eastAsia="zh-CN"/>
              </w:rPr>
              <m:t>Π</m:t>
            </m:r>
          </m:e>
          <m:sub>
            <m:r>
              <m:rPr>
                <m:sty m:val="p"/>
              </m:rPr>
              <w:rPr>
                <w:rFonts w:ascii="Cambria Math" w:hAnsi="Cambria Math"/>
                <w:color w:val="000000" w:themeColor="text1"/>
                <w:lang w:eastAsia="zh-CN"/>
              </w:rPr>
              <m:t>2</m:t>
            </m:r>
          </m:sub>
        </m:sSub>
      </m:oMath>
      <w:r>
        <w:t xml:space="preserve">, we use </w:t>
      </w:r>
      <m:oMath>
        <m:d>
          <m:dPr>
            <m:ctrlPr>
              <w:rPr>
                <w:rFonts w:ascii="Cambria Math" w:hAnsi="Cambria Math"/>
                <w:color w:val="000000" w:themeColor="text1"/>
                <w:lang w:eastAsia="zh-CN"/>
              </w:rPr>
            </m:ctrlPr>
          </m:dPr>
          <m:e>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1</m:t>
                </m:r>
              </m:sub>
            </m:sSub>
            <m:r>
              <m:rPr>
                <m:sty m:val="p"/>
              </m:rPr>
              <w:rPr>
                <w:rFonts w:ascii="Cambria Math" w:hAnsi="Cambria Math"/>
                <w:color w:val="000000" w:themeColor="text1"/>
                <w:lang w:eastAsia="zh-CN"/>
              </w:rPr>
              <m:t>,</m:t>
            </m:r>
            <m:sSub>
              <m:sSubPr>
                <m:ctrlPr>
                  <w:rPr>
                    <w:rFonts w:ascii="Cambria Math" w:hAnsi="Cambria Math"/>
                    <w:color w:val="000000" w:themeColor="text1"/>
                    <w:lang w:eastAsia="zh-CN"/>
                  </w:rPr>
                </m:ctrlPr>
              </m:sSubPr>
              <m:e>
                <m:r>
                  <w:rPr>
                    <w:rFonts w:ascii="Cambria Math" w:hAnsi="Cambria Math"/>
                    <w:color w:val="000000" w:themeColor="text1"/>
                    <w:lang w:eastAsia="zh-CN"/>
                  </w:rPr>
                  <m:t>R</m:t>
                </m:r>
              </m:e>
              <m:sub>
                <m:r>
                  <w:rPr>
                    <w:rFonts w:ascii="Cambria Math" w:hAnsi="Cambria Math"/>
                    <w:color w:val="000000" w:themeColor="text1"/>
                    <w:lang w:eastAsia="zh-CN"/>
                  </w:rPr>
                  <m:t>2</m:t>
                </m:r>
              </m:sub>
            </m:sSub>
          </m:e>
        </m:d>
      </m:oMath>
      <w:r>
        <w:t xml:space="preserve"> to express the trade set of negotiation</w:t>
      </w:r>
      <w:r w:rsidRPr="00DD4E1D">
        <w:t>.</w:t>
      </w:r>
    </w:p>
    <w:p w14:paraId="5405B2C5" w14:textId="77777777" w:rsidR="005D101A" w:rsidRDefault="005D101A" w:rsidP="005D101A">
      <w:pPr>
        <w:pStyle w:val="TTPParagraphothers"/>
        <w:ind w:firstLineChars="100" w:firstLine="241"/>
      </w:pPr>
      <w:r>
        <w:rPr>
          <w:b/>
          <w:bCs/>
        </w:rPr>
        <w:t>Well-Founded Semantics</w:t>
      </w:r>
      <w:r>
        <w:rPr>
          <w:rFonts w:hint="eastAsia"/>
          <w:b/>
          <w:bCs/>
          <w:lang w:eastAsia="zh-CN"/>
        </w:rPr>
        <w:t>.</w:t>
      </w:r>
      <w:r w:rsidRPr="00C81F04">
        <w:t xml:space="preserve"> </w:t>
      </w:r>
      <w:r w:rsidRPr="00C81F04">
        <w:rPr>
          <w:bCs/>
          <w:lang w:eastAsia="zh-CN"/>
        </w:rPr>
        <w:t>The well-founded semantics of a program P is the</w:t>
      </w:r>
      <w:r>
        <w:rPr>
          <w:bCs/>
          <w:lang w:eastAsia="zh-CN"/>
        </w:rPr>
        <w:t xml:space="preserve"> “meaning” </w:t>
      </w:r>
      <w:r w:rsidRPr="00C81F04">
        <w:rPr>
          <w:bCs/>
          <w:lang w:eastAsia="zh-CN"/>
        </w:rPr>
        <w:t>represented by the least fixed point of W</w:t>
      </w:r>
      <w:r w:rsidRPr="00C81F04">
        <w:rPr>
          <w:bCs/>
          <w:vertAlign w:val="subscript"/>
          <w:lang w:eastAsia="zh-CN"/>
        </w:rPr>
        <w:t>P</w:t>
      </w:r>
      <w:r>
        <w:rPr>
          <w:bCs/>
          <w:lang w:eastAsia="zh-CN"/>
        </w:rPr>
        <w:t>.</w:t>
      </w:r>
      <w:r>
        <w:rPr>
          <w:rFonts w:hint="eastAsia"/>
          <w:bCs/>
          <w:lang w:eastAsia="zh-CN"/>
        </w:rPr>
        <w:t xml:space="preserve"> </w:t>
      </w:r>
      <w:r>
        <w:rPr>
          <w:bCs/>
          <w:lang w:eastAsia="zh-CN"/>
        </w:rPr>
        <w:t>E</w:t>
      </w:r>
      <w:r w:rsidRPr="00C81F04">
        <w:rPr>
          <w:bCs/>
          <w:lang w:eastAsia="zh-CN"/>
        </w:rPr>
        <w:t>very positive literal denotes that its atom is true, every</w:t>
      </w:r>
      <w:r>
        <w:rPr>
          <w:bCs/>
          <w:lang w:eastAsia="zh-CN"/>
        </w:rPr>
        <w:t xml:space="preserve"> </w:t>
      </w:r>
      <w:r w:rsidRPr="00C81F04">
        <w:rPr>
          <w:bCs/>
          <w:lang w:eastAsia="zh-CN"/>
        </w:rPr>
        <w:t>negative literal denotes that its atom is false, and missing atoms have no truth</w:t>
      </w:r>
      <w:r>
        <w:rPr>
          <w:bCs/>
          <w:lang w:eastAsia="zh-CN"/>
        </w:rPr>
        <w:t xml:space="preserve"> </w:t>
      </w:r>
      <w:r w:rsidRPr="00C81F04">
        <w:rPr>
          <w:bCs/>
          <w:lang w:eastAsia="zh-CN"/>
        </w:rPr>
        <w:t>value assigned by the semantics</w:t>
      </w:r>
      <w:r>
        <w:rPr>
          <w:bCs/>
          <w:lang w:eastAsia="zh-CN"/>
        </w:rPr>
        <w:t xml:space="preserve"> </w:t>
      </w:r>
      <w:r>
        <w:rPr>
          <w:bCs/>
          <w:lang w:eastAsia="zh-CN"/>
        </w:rPr>
        <w:fldChar w:fldCharType="begin"/>
      </w:r>
      <w:r>
        <w:rPr>
          <w:bCs/>
          <w:lang w:eastAsia="zh-CN"/>
        </w:rPr>
        <w:instrText xml:space="preserve"> REF _Ref466243606 \r \h </w:instrText>
      </w:r>
      <w:r>
        <w:rPr>
          <w:bCs/>
          <w:lang w:eastAsia="zh-CN"/>
        </w:rPr>
      </w:r>
      <w:r>
        <w:rPr>
          <w:bCs/>
          <w:lang w:eastAsia="zh-CN"/>
        </w:rPr>
        <w:fldChar w:fldCharType="separate"/>
      </w:r>
      <w:r>
        <w:rPr>
          <w:bCs/>
          <w:lang w:eastAsia="zh-CN"/>
        </w:rPr>
        <w:t>[24]</w:t>
      </w:r>
      <w:r>
        <w:rPr>
          <w:bCs/>
          <w:lang w:eastAsia="zh-CN"/>
        </w:rPr>
        <w:fldChar w:fldCharType="end"/>
      </w:r>
      <w:r w:rsidRPr="00C81F04">
        <w:rPr>
          <w:bCs/>
          <w:lang w:eastAsia="zh-CN"/>
        </w:rPr>
        <w:t>.</w:t>
      </w:r>
      <w:r w:rsidRPr="001229CF">
        <w:rPr>
          <w:rFonts w:hint="eastAsia"/>
        </w:rPr>
        <w:t xml:space="preserve"> </w:t>
      </w:r>
    </w:p>
    <w:p w14:paraId="79A80AC0" w14:textId="77777777" w:rsidR="005D101A" w:rsidRPr="00C81F04" w:rsidRDefault="005D101A" w:rsidP="005D101A">
      <w:pPr>
        <w:pStyle w:val="TTPParagraphothers"/>
        <w:ind w:firstLineChars="100" w:firstLine="240"/>
        <w:rPr>
          <w:lang w:eastAsia="zh-CN"/>
        </w:rPr>
      </w:pPr>
      <w:r w:rsidRPr="001229CF">
        <w:rPr>
          <w:rFonts w:hint="eastAsia"/>
        </w:rPr>
        <w:t>Researchers generally believe that well-founded semantics are reasonable three-valued semantics, with a series</w:t>
      </w:r>
      <w:r>
        <w:rPr>
          <w:rFonts w:hint="eastAsia"/>
        </w:rPr>
        <w:t xml:space="preserve"> of excellent characteristics:</w:t>
      </w:r>
      <w:r w:rsidRPr="001229CF">
        <w:rPr>
          <w:rFonts w:hint="eastAsia"/>
        </w:rPr>
        <w:t xml:space="preserve"> Each logic program has a unique well-founded semantics; well-founded semantics and a series of special types of logic programs recognized regular semantic equivalents such as , well-founded hierarchical logic program semantics equivalent</w:t>
      </w:r>
      <w:r>
        <w:rPr>
          <w:rFonts w:hint="eastAsia"/>
        </w:rPr>
        <w:t xml:space="preserve"> to their perfect semantics</w:t>
      </w:r>
      <w:r>
        <w:t xml:space="preserve"> </w:t>
      </w:r>
      <w:r>
        <w:fldChar w:fldCharType="begin"/>
      </w:r>
      <w:r>
        <w:instrText xml:space="preserve"> </w:instrText>
      </w:r>
      <w:r>
        <w:rPr>
          <w:rFonts w:hint="eastAsia"/>
        </w:rPr>
        <w:instrText>REF _Ref466243606 \r \h</w:instrText>
      </w:r>
      <w:r>
        <w:instrText xml:space="preserve"> </w:instrText>
      </w:r>
      <w:r>
        <w:fldChar w:fldCharType="separate"/>
      </w:r>
      <w:r>
        <w:t>[24]</w:t>
      </w:r>
      <w:r>
        <w:fldChar w:fldCharType="end"/>
      </w:r>
      <w:r w:rsidRPr="001229CF">
        <w:rPr>
          <w:rFonts w:hint="eastAsia"/>
        </w:rPr>
        <w:t>, and perfect semantics are considered hierarc</w:t>
      </w:r>
      <w:r>
        <w:rPr>
          <w:rFonts w:hint="eastAsia"/>
        </w:rPr>
        <w:t xml:space="preserve">hical logic regular semantics </w:t>
      </w:r>
      <w:r>
        <w:fldChar w:fldCharType="begin"/>
      </w:r>
      <w:r>
        <w:instrText xml:space="preserve"> </w:instrText>
      </w:r>
      <w:r>
        <w:rPr>
          <w:rFonts w:hint="eastAsia"/>
        </w:rPr>
        <w:instrText>REF _Ref448244376 \r \h</w:instrText>
      </w:r>
      <w:r>
        <w:instrText xml:space="preserve"> </w:instrText>
      </w:r>
      <w:r>
        <w:fldChar w:fldCharType="separate"/>
      </w:r>
      <w:r>
        <w:t>[12]</w:t>
      </w:r>
      <w:r>
        <w:fldChar w:fldCharType="end"/>
      </w:r>
      <w:r>
        <w:rPr>
          <w:rFonts w:hint="eastAsia"/>
        </w:rPr>
        <w:t xml:space="preserve">; </w:t>
      </w:r>
      <w:r w:rsidRPr="001229CF">
        <w:rPr>
          <w:rFonts w:hint="eastAsia"/>
        </w:rPr>
        <w:t xml:space="preserve">well-founded </w:t>
      </w:r>
      <w:r w:rsidRPr="001229CF">
        <w:t>semantics includes suppo</w:t>
      </w:r>
      <w:r>
        <w:t xml:space="preserve">rt semantic characteristics </w:t>
      </w:r>
      <w:r>
        <w:fldChar w:fldCharType="begin"/>
      </w:r>
      <w:r>
        <w:instrText xml:space="preserve"> REF _Ref466243930 \r \h </w:instrText>
      </w:r>
      <w:r>
        <w:fldChar w:fldCharType="separate"/>
      </w:r>
      <w:r>
        <w:t>[25]</w:t>
      </w:r>
      <w:r>
        <w:fldChar w:fldCharType="end"/>
      </w:r>
      <w:r w:rsidRPr="001229CF">
        <w:t xml:space="preserve"> the so-called support semantic It refers to any of the semantics of a basic text are from the extended logic programs in a corresponding rule reasoning of this feature to ensure the effectiveness of </w:t>
      </w:r>
      <w:r w:rsidRPr="001229CF">
        <w:rPr>
          <w:rFonts w:hint="eastAsia"/>
        </w:rPr>
        <w:t>the security policy de</w:t>
      </w:r>
      <w:r>
        <w:rPr>
          <w:rFonts w:hint="eastAsia"/>
        </w:rPr>
        <w:t xml:space="preserve">scribes security requirements; </w:t>
      </w:r>
      <w:r w:rsidRPr="001229CF">
        <w:rPr>
          <w:rFonts w:hint="eastAsia"/>
        </w:rPr>
        <w:t>existence of efficient semantic semantics based on well-founded search algorith</w:t>
      </w:r>
      <w:r>
        <w:rPr>
          <w:rFonts w:hint="eastAsia"/>
        </w:rPr>
        <w:t>m</w:t>
      </w:r>
      <w:r>
        <w:t xml:space="preserve"> </w:t>
      </w:r>
      <w:r w:rsidRPr="001229CF">
        <w:rPr>
          <w:rFonts w:hint="eastAsia"/>
        </w:rPr>
        <w:t>with good usability</w:t>
      </w:r>
      <w:r>
        <w:rPr>
          <w:rFonts w:hint="eastAsia"/>
        </w:rPr>
        <w:t xml:space="preserve">, such as SLG algorithm </w:t>
      </w:r>
      <w:r>
        <w:fldChar w:fldCharType="begin"/>
      </w:r>
      <w:r>
        <w:instrText xml:space="preserve"> </w:instrText>
      </w:r>
      <w:r>
        <w:rPr>
          <w:rFonts w:hint="eastAsia"/>
        </w:rPr>
        <w:instrText>REF _Ref466244108 \r \h</w:instrText>
      </w:r>
      <w:r>
        <w:instrText xml:space="preserve"> </w:instrText>
      </w:r>
      <w:r>
        <w:fldChar w:fldCharType="separate"/>
      </w:r>
      <w:r>
        <w:t>[26]</w:t>
      </w:r>
      <w:r>
        <w:fldChar w:fldCharType="end"/>
      </w:r>
      <w:r>
        <w:fldChar w:fldCharType="begin"/>
      </w:r>
      <w:r>
        <w:instrText xml:space="preserve"> REF _Ref466244109 \r \h </w:instrText>
      </w:r>
      <w:r>
        <w:fldChar w:fldCharType="separate"/>
      </w:r>
      <w:r>
        <w:t>[27]</w:t>
      </w:r>
      <w:r>
        <w:fldChar w:fldCharType="end"/>
      </w:r>
      <w:r>
        <w:rPr>
          <w:rFonts w:hint="eastAsia"/>
        </w:rPr>
        <w:t>.</w:t>
      </w:r>
      <w:r>
        <w:t xml:space="preserve"> So this paper chooses well-founded semantics to simply the process of updating trade sets in bilateral negotiation. </w:t>
      </w:r>
    </w:p>
    <w:p w14:paraId="3EB16A20" w14:textId="77777777" w:rsidR="005D101A" w:rsidRDefault="005D101A" w:rsidP="005D101A">
      <w:pPr>
        <w:pStyle w:val="TTPSectionHeading"/>
      </w:pPr>
      <w:r>
        <w:t>Heuristic Method in Bilateral N</w:t>
      </w:r>
      <w:r w:rsidRPr="00BD26D1">
        <w:t>egotiation</w:t>
      </w:r>
    </w:p>
    <w:p w14:paraId="37412990" w14:textId="77777777" w:rsidR="005D101A" w:rsidRPr="009528B0" w:rsidRDefault="005D101A" w:rsidP="005D101A">
      <w:pPr>
        <w:pStyle w:val="TTPParagraphothers"/>
        <w:ind w:firstLine="0"/>
      </w:pPr>
      <w:r w:rsidRPr="00DD58EE">
        <w:t xml:space="preserve">We mainly describe basic concepts and the process of answer set solving in previous sections. As what we say, we propose a heuristic method in bilateral negotiation. And this method mainly consists of </w:t>
      </w:r>
      <w:r>
        <w:t>two key steps</w:t>
      </w:r>
      <w:r w:rsidRPr="00DD58EE">
        <w:t>, selecting a pair of answer sets as demand in negotiation and updating trade sets of negotiators.</w:t>
      </w:r>
    </w:p>
    <w:p w14:paraId="59E44E48" w14:textId="77777777" w:rsidR="005D101A" w:rsidRDefault="005D101A" w:rsidP="005D101A">
      <w:pPr>
        <w:autoSpaceDE/>
        <w:autoSpaceDN/>
        <w:spacing w:line="260" w:lineRule="exact"/>
        <w:ind w:left="409"/>
        <w:jc w:val="both"/>
        <w:rPr>
          <w:sz w:val="24"/>
          <w:szCs w:val="24"/>
        </w:rPr>
      </w:pPr>
      <w:r w:rsidRPr="00F07640">
        <w:rPr>
          <w:b/>
          <w:sz w:val="24"/>
          <w:szCs w:val="24"/>
        </w:rPr>
        <w:t>Selecting Initial Demand</w:t>
      </w:r>
      <w:r w:rsidRPr="00F07640">
        <w:rPr>
          <w:sz w:val="24"/>
          <w:szCs w:val="24"/>
        </w:rPr>
        <w:t>. T</w:t>
      </w:r>
      <w:r>
        <w:rPr>
          <w:sz w:val="24"/>
          <w:szCs w:val="24"/>
        </w:rPr>
        <w:t>his step contains following five items.</w:t>
      </w:r>
    </w:p>
    <w:p w14:paraId="269BF93F" w14:textId="77777777" w:rsidR="005D101A" w:rsidRDefault="005D101A" w:rsidP="005D101A">
      <w:pPr>
        <w:numPr>
          <w:ilvl w:val="0"/>
          <w:numId w:val="4"/>
        </w:numPr>
        <w:tabs>
          <w:tab w:val="clear" w:pos="360"/>
          <w:tab w:val="num" w:pos="760"/>
        </w:tabs>
        <w:autoSpaceDE/>
        <w:autoSpaceDN/>
        <w:spacing w:line="260" w:lineRule="exact"/>
        <w:ind w:leftChars="344" w:left="760"/>
        <w:jc w:val="both"/>
        <w:rPr>
          <w:sz w:val="24"/>
          <w:szCs w:val="24"/>
        </w:rPr>
      </w:pPr>
      <w:r w:rsidRPr="00CD23CB">
        <w:rPr>
          <w:sz w:val="24"/>
          <w:szCs w:val="24"/>
        </w:rPr>
        <w:t>Transform the each agent’s demands</w:t>
      </w:r>
      <w:r>
        <w:rPr>
          <w:sz w:val="24"/>
          <w:szCs w:val="24"/>
        </w:rPr>
        <w:t xml:space="preserve"> described by natural language</w:t>
      </w:r>
      <w:r w:rsidRPr="00CD23CB">
        <w:rPr>
          <w:sz w:val="24"/>
          <w:szCs w:val="24"/>
        </w:rPr>
        <w:t xml:space="preserve"> into</w:t>
      </w:r>
      <w:r w:rsidRPr="00CD23CB">
        <w:rPr>
          <w:i/>
          <w:sz w:val="24"/>
          <w:szCs w:val="24"/>
        </w:rPr>
        <w:t xml:space="preserve"> ELP</w:t>
      </w:r>
      <w:r w:rsidRPr="00CD23CB">
        <w:rPr>
          <w:sz w:val="24"/>
          <w:szCs w:val="24"/>
        </w:rPr>
        <w:t>,</w:t>
      </w:r>
      <w:r w:rsidRPr="00CD23CB">
        <w:rPr>
          <w:i/>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Π</m:t>
            </m:r>
          </m:e>
          <m:sub>
            <m:r>
              <w:rPr>
                <w:rFonts w:ascii="Cambria Math" w:hAnsi="Cambria Math"/>
                <w:sz w:val="24"/>
                <w:szCs w:val="24"/>
              </w:rPr>
              <m:t>2</m:t>
            </m:r>
          </m:sub>
        </m:sSub>
      </m:oMath>
      <w:r w:rsidRPr="00CD23CB">
        <w:rPr>
          <w:sz w:val="24"/>
          <w:szCs w:val="24"/>
        </w:rPr>
        <w:t xml:space="preserve"> </w:t>
      </w:r>
    </w:p>
    <w:p w14:paraId="48B5BE9A" w14:textId="77777777" w:rsidR="005D101A" w:rsidRPr="00CD23CB" w:rsidRDefault="005D101A" w:rsidP="005D101A">
      <w:pPr>
        <w:numPr>
          <w:ilvl w:val="0"/>
          <w:numId w:val="4"/>
        </w:numPr>
        <w:tabs>
          <w:tab w:val="clear" w:pos="360"/>
          <w:tab w:val="num" w:pos="760"/>
        </w:tabs>
        <w:autoSpaceDE/>
        <w:autoSpaceDN/>
        <w:spacing w:line="260" w:lineRule="exact"/>
        <w:ind w:leftChars="344" w:left="760"/>
        <w:jc w:val="both"/>
        <w:rPr>
          <w:sz w:val="24"/>
          <w:szCs w:val="24"/>
        </w:rPr>
      </w:pPr>
      <w:r w:rsidRPr="00CD23CB">
        <w:rPr>
          <w:sz w:val="24"/>
          <w:szCs w:val="24"/>
        </w:rPr>
        <w:t xml:space="preserve">Use </w:t>
      </w:r>
      <w:r w:rsidRPr="00CD23CB">
        <w:rPr>
          <w:i/>
          <w:sz w:val="24"/>
          <w:szCs w:val="24"/>
        </w:rPr>
        <w:t xml:space="preserve">GL Statute </w:t>
      </w:r>
      <w:r w:rsidRPr="00CD23CB">
        <w:rPr>
          <w:sz w:val="24"/>
          <w:szCs w:val="24"/>
        </w:rPr>
        <w:t xml:space="preserve">to convert </w:t>
      </w:r>
      <w:r w:rsidRPr="00CD23CB">
        <w:rPr>
          <w:i/>
          <w:sz w:val="24"/>
          <w:szCs w:val="24"/>
        </w:rPr>
        <w:t>ELP</w:t>
      </w:r>
      <w:r w:rsidRPr="00CD23CB">
        <w:rPr>
          <w:sz w:val="24"/>
          <w:szCs w:val="24"/>
        </w:rPr>
        <w:t xml:space="preserve"> into Classical Logic Programs.</w:t>
      </w:r>
    </w:p>
    <w:p w14:paraId="7F5DF62E" w14:textId="77777777" w:rsidR="005D101A" w:rsidRPr="00CD23CB" w:rsidRDefault="005D101A" w:rsidP="005D101A">
      <w:pPr>
        <w:numPr>
          <w:ilvl w:val="0"/>
          <w:numId w:val="4"/>
        </w:numPr>
        <w:tabs>
          <w:tab w:val="clear" w:pos="360"/>
          <w:tab w:val="num" w:pos="760"/>
        </w:tabs>
        <w:autoSpaceDE/>
        <w:autoSpaceDN/>
        <w:spacing w:line="260" w:lineRule="exact"/>
        <w:ind w:leftChars="344" w:left="760"/>
        <w:jc w:val="both"/>
        <w:rPr>
          <w:sz w:val="24"/>
          <w:szCs w:val="24"/>
        </w:rPr>
      </w:pPr>
      <w:r w:rsidRPr="00CD23CB">
        <w:rPr>
          <w:sz w:val="24"/>
          <w:szCs w:val="24"/>
        </w:rPr>
        <w:t>Calculate answer sets of each Classical Logic Program. If there is no answer sets for any negotiator, the negotiation failed. Or, we take the next step.</w:t>
      </w:r>
    </w:p>
    <w:p w14:paraId="52BA338D" w14:textId="77777777" w:rsidR="005D101A" w:rsidRPr="00CD23CB" w:rsidRDefault="005D101A" w:rsidP="005D101A">
      <w:pPr>
        <w:numPr>
          <w:ilvl w:val="0"/>
          <w:numId w:val="4"/>
        </w:numPr>
        <w:tabs>
          <w:tab w:val="clear" w:pos="360"/>
          <w:tab w:val="num" w:pos="760"/>
        </w:tabs>
        <w:autoSpaceDE/>
        <w:autoSpaceDN/>
        <w:spacing w:line="260" w:lineRule="exact"/>
        <w:ind w:leftChars="344" w:left="760"/>
        <w:jc w:val="both"/>
        <w:rPr>
          <w:rStyle w:val="high-light"/>
          <w:sz w:val="24"/>
          <w:szCs w:val="24"/>
        </w:rPr>
      </w:pPr>
      <w:r w:rsidRPr="00CD23CB">
        <w:rPr>
          <w:rStyle w:val="high-light"/>
          <w:sz w:val="24"/>
          <w:szCs w:val="24"/>
        </w:rPr>
        <w:t xml:space="preserve">Sort the </w:t>
      </w:r>
      <w:r w:rsidRPr="00CD23CB">
        <w:rPr>
          <w:rStyle w:val="high-light-bg"/>
          <w:sz w:val="24"/>
          <w:szCs w:val="24"/>
        </w:rPr>
        <w:t xml:space="preserve">answer sets of each negotiators </w:t>
      </w:r>
      <w:r w:rsidRPr="00CD23CB">
        <w:rPr>
          <w:sz w:val="24"/>
          <w:szCs w:val="24"/>
        </w:rPr>
        <w:t xml:space="preserve">in descending </w:t>
      </w:r>
      <w:r w:rsidRPr="00CD23CB">
        <w:rPr>
          <w:rStyle w:val="high-light"/>
          <w:sz w:val="24"/>
          <w:szCs w:val="24"/>
        </w:rPr>
        <w:t>order. The rules of sorting is as below.</w:t>
      </w:r>
    </w:p>
    <w:p w14:paraId="4C589757" w14:textId="77777777" w:rsidR="005D101A" w:rsidRDefault="005D101A" w:rsidP="005D101A">
      <w:pPr>
        <w:numPr>
          <w:ilvl w:val="0"/>
          <w:numId w:val="5"/>
        </w:numPr>
        <w:tabs>
          <w:tab w:val="clear" w:pos="360"/>
          <w:tab w:val="num" w:pos="1112"/>
        </w:tabs>
        <w:autoSpaceDE/>
        <w:autoSpaceDN/>
        <w:spacing w:line="260" w:lineRule="exact"/>
        <w:ind w:leftChars="491" w:left="1025" w:hanging="43"/>
        <w:jc w:val="both"/>
        <w:rPr>
          <w:sz w:val="24"/>
          <w:szCs w:val="24"/>
        </w:rPr>
      </w:pPr>
      <w:r w:rsidRPr="00F07640">
        <w:rPr>
          <w:sz w:val="24"/>
          <w:szCs w:val="24"/>
        </w:rPr>
        <w:t>An rational agent should accept as much demands as possible. So we compare the number of literals in one answer set to another answer set. The bigger the number, the better the answer set.</w:t>
      </w:r>
    </w:p>
    <w:p w14:paraId="7DB2CCC1" w14:textId="77777777" w:rsidR="005D101A" w:rsidRDefault="005D101A" w:rsidP="005D101A">
      <w:pPr>
        <w:numPr>
          <w:ilvl w:val="0"/>
          <w:numId w:val="5"/>
        </w:numPr>
        <w:tabs>
          <w:tab w:val="clear" w:pos="360"/>
          <w:tab w:val="num" w:pos="1112"/>
        </w:tabs>
        <w:autoSpaceDE/>
        <w:autoSpaceDN/>
        <w:spacing w:line="260" w:lineRule="exact"/>
        <w:ind w:leftChars="491" w:left="1025" w:hanging="43"/>
        <w:jc w:val="both"/>
        <w:rPr>
          <w:sz w:val="24"/>
          <w:szCs w:val="24"/>
          <w:lang w:eastAsia="zh-CN"/>
        </w:rPr>
      </w:pPr>
      <w:r w:rsidRPr="00312DC0">
        <w:rPr>
          <w:sz w:val="24"/>
          <w:szCs w:val="24"/>
        </w:rPr>
        <w:t>If the number of one answer set is equal with the number of another answer set, we</w:t>
      </w:r>
      <w:r>
        <w:rPr>
          <w:sz w:val="24"/>
          <w:szCs w:val="24"/>
        </w:rPr>
        <w:t xml:space="preserve"> calculate the sum of importance</w:t>
      </w:r>
      <w:r>
        <w:rPr>
          <w:sz w:val="24"/>
          <w:szCs w:val="24"/>
          <w:lang w:val="en-US"/>
        </w:rPr>
        <w:t xml:space="preserve"> </w:t>
      </w:r>
      <w:r w:rsidRPr="00312DC0">
        <w:rPr>
          <w:sz w:val="24"/>
          <w:szCs w:val="24"/>
        </w:rPr>
        <w:t>of all the extended literals(</w:t>
      </w:r>
      <w:r w:rsidRPr="00312DC0">
        <w:rPr>
          <w:rStyle w:val="high-light"/>
          <w:sz w:val="24"/>
          <w:szCs w:val="24"/>
        </w:rPr>
        <w:t>excluding the facts in answer sets</w:t>
      </w:r>
      <w:r w:rsidRPr="00312DC0">
        <w:rPr>
          <w:sz w:val="24"/>
          <w:szCs w:val="24"/>
        </w:rPr>
        <w:t>) by following formula:</w:t>
      </w:r>
    </w:p>
    <w:p w14:paraId="4F65F462" w14:textId="77777777" w:rsidR="005D101A" w:rsidRDefault="005D101A" w:rsidP="005D101A">
      <w:pPr>
        <w:autoSpaceDE/>
        <w:autoSpaceDN/>
        <w:spacing w:line="260" w:lineRule="exact"/>
        <w:ind w:left="1025"/>
        <w:jc w:val="both"/>
        <w:rPr>
          <w:sz w:val="24"/>
          <w:szCs w:val="24"/>
        </w:rPr>
      </w:pPr>
      <m:oMath>
        <m:r>
          <w:rPr>
            <w:rFonts w:ascii="Cambria Math" w:hAnsi="Cambria Math"/>
            <w:sz w:val="24"/>
            <w:szCs w:val="24"/>
          </w:rPr>
          <m:t>D</m:t>
        </m:r>
        <m:d>
          <m:dPr>
            <m:ctrlPr>
              <w:rPr>
                <w:rFonts w:ascii="Cambria Math" w:hAnsi="Cambria Math"/>
                <w:sz w:val="24"/>
                <w:szCs w:val="24"/>
              </w:rPr>
            </m:ctrlPr>
          </m:dPr>
          <m:e>
            <m:r>
              <w:rPr>
                <w:rFonts w:ascii="Cambria Math" w:hAnsi="Cambria Math"/>
                <w:sz w:val="24"/>
                <w:szCs w:val="24"/>
              </w:rPr>
              <m:t>v</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m:rPr>
            <m:sty m:val="p"/>
          </m:rPr>
          <w:rPr>
            <w:rFonts w:ascii="Cambria Math" w:hAnsi="Cambria Math"/>
            <w:sz w:val="24"/>
            <w:szCs w:val="24"/>
          </w:rPr>
          <m:t>(</m:t>
        </m:r>
        <m:r>
          <w:rPr>
            <w:rFonts w:ascii="Cambria Math" w:hAnsi="Cambria Math"/>
            <w:sz w:val="24"/>
            <w:szCs w:val="24"/>
          </w:rPr>
          <m:t>v</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m:rPr>
            <m:sty m:val="p"/>
          </m:rPr>
          <w:rPr>
            <w:rFonts w:ascii="Cambria Math" w:hAnsi="Cambria Math"/>
            <w:sz w:val="24"/>
            <w:szCs w:val="24"/>
          </w:rPr>
          <m:t>) (</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oMath>
      <w:r>
        <w:rPr>
          <w:sz w:val="24"/>
          <w:szCs w:val="24"/>
        </w:rPr>
        <w:t xml:space="preserve">                  </w:t>
      </w:r>
      <w:r w:rsidRPr="00312DC0">
        <w:rPr>
          <w:sz w:val="24"/>
          <w:szCs w:val="24"/>
        </w:rPr>
        <w:t xml:space="preserve">                                                                                                    (2)</w:t>
      </w:r>
    </w:p>
    <w:p w14:paraId="155D3F93" w14:textId="77777777" w:rsidR="005D101A" w:rsidRDefault="005D101A" w:rsidP="005D101A">
      <w:pPr>
        <w:autoSpaceDE/>
        <w:autoSpaceDN/>
        <w:spacing w:line="260" w:lineRule="exact"/>
        <w:ind w:left="1025"/>
        <w:jc w:val="both"/>
        <w:rPr>
          <w:sz w:val="24"/>
          <w:szCs w:val="24"/>
        </w:rPr>
      </w:pPr>
      <w:r w:rsidRPr="00F07640">
        <w:rPr>
          <w:sz w:val="24"/>
          <w:szCs w:val="24"/>
        </w:rPr>
        <w:t>Where</w:t>
      </w:r>
      <w:r w:rsidRPr="00F07640">
        <w:rPr>
          <w:i/>
          <w:sz w:val="24"/>
          <w:szCs w:val="24"/>
        </w:rPr>
        <w:t xml:space="preserve"> D</w:t>
      </w:r>
      <w:r w:rsidRPr="00F07640">
        <w:rPr>
          <w:sz w:val="24"/>
          <w:szCs w:val="24"/>
        </w:rPr>
        <w:t>(</w:t>
      </w:r>
      <w:r w:rsidRPr="00F07640">
        <w:rPr>
          <w:i/>
          <w:sz w:val="24"/>
          <w:szCs w:val="24"/>
        </w:rPr>
        <w:t>v</w:t>
      </w:r>
      <w:r w:rsidRPr="00F07640">
        <w:rPr>
          <w:sz w:val="24"/>
          <w:szCs w:val="24"/>
        </w:rPr>
        <w:t xml:space="preserve">) represents the important values (betweenness) of node (literal),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ij</m:t>
            </m:r>
          </m:sub>
        </m:sSub>
      </m:oMath>
      <w:r w:rsidRPr="00F07640">
        <w:rPr>
          <w:sz w:val="24"/>
          <w:szCs w:val="24"/>
        </w:rPr>
        <w:t xml:space="preserve"> is the number of shortest paths between node i and node j.</w:t>
      </w:r>
    </w:p>
    <w:p w14:paraId="355CBA6D" w14:textId="77777777" w:rsidR="005D101A" w:rsidRDefault="005D101A" w:rsidP="005D101A">
      <w:pPr>
        <w:autoSpaceDE/>
        <w:autoSpaceDN/>
        <w:spacing w:line="260" w:lineRule="exact"/>
        <w:jc w:val="both"/>
        <w:rPr>
          <w:sz w:val="24"/>
          <w:szCs w:val="24"/>
        </w:rPr>
      </w:pPr>
      <w:r>
        <w:rPr>
          <w:sz w:val="24"/>
          <w:szCs w:val="24"/>
        </w:rPr>
        <w:tab/>
        <w:t>The results of this step is as following.</w:t>
      </w:r>
    </w:p>
    <w:p w14:paraId="4168C123" w14:textId="77777777" w:rsidR="005D101A" w:rsidRPr="004D7453" w:rsidRDefault="005D101A" w:rsidP="005D101A">
      <w:pPr>
        <w:autoSpaceDE/>
        <w:autoSpaceDN/>
        <w:spacing w:line="260" w:lineRule="exact"/>
        <w:ind w:left="1025"/>
        <w:jc w:val="both"/>
        <w:rPr>
          <w:sz w:val="24"/>
          <w:szCs w:val="24"/>
        </w:rPr>
      </w:p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m</m:t>
                </m:r>
              </m:sub>
            </m:sSub>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0</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d>
        <m:r>
          <w:rPr>
            <w:rFonts w:ascii="Cambria Math" w:hAnsi="Cambria Math"/>
            <w:sz w:val="24"/>
            <w:szCs w:val="24"/>
          </w:rPr>
          <m:t>, m≥0, k≥0</m:t>
        </m:r>
      </m:oMath>
      <w:r>
        <w:rPr>
          <w:sz w:val="24"/>
          <w:szCs w:val="24"/>
        </w:rPr>
        <w:t xml:space="preserve"> </w:t>
      </w:r>
      <w:r w:rsidRPr="00312DC0">
        <w:rPr>
          <w:sz w:val="24"/>
          <w:szCs w:val="24"/>
        </w:rPr>
        <w:t xml:space="preserve">                                                          </w:t>
      </w:r>
      <w:r>
        <w:rPr>
          <w:sz w:val="24"/>
          <w:szCs w:val="24"/>
        </w:rPr>
        <w:t xml:space="preserve">                              (3</w:t>
      </w:r>
      <w:r w:rsidRPr="00312DC0">
        <w:rPr>
          <w:sz w:val="24"/>
          <w:szCs w:val="24"/>
        </w:rPr>
        <w:t>)</w:t>
      </w:r>
    </w:p>
    <w:p w14:paraId="6AC637E0" w14:textId="77777777" w:rsidR="005D101A" w:rsidRDefault="005D101A" w:rsidP="005D101A">
      <w:pPr>
        <w:numPr>
          <w:ilvl w:val="0"/>
          <w:numId w:val="4"/>
        </w:numPr>
        <w:tabs>
          <w:tab w:val="clear" w:pos="360"/>
          <w:tab w:val="num" w:pos="760"/>
        </w:tabs>
        <w:autoSpaceDE/>
        <w:autoSpaceDN/>
        <w:spacing w:line="260" w:lineRule="exact"/>
        <w:ind w:leftChars="319" w:left="809" w:hanging="171"/>
        <w:jc w:val="both"/>
        <w:rPr>
          <w:sz w:val="24"/>
          <w:szCs w:val="24"/>
        </w:rPr>
      </w:pPr>
      <w:r>
        <w:rPr>
          <w:sz w:val="24"/>
          <w:szCs w:val="24"/>
        </w:rPr>
        <w:t xml:space="preserve">Choose </w:t>
      </w:r>
      <w:r w:rsidRPr="00616321">
        <w:rPr>
          <w:sz w:val="24"/>
          <w:szCs w:val="24"/>
        </w:rPr>
        <w:t>the initial answ</w:t>
      </w:r>
      <w:r>
        <w:rPr>
          <w:sz w:val="24"/>
          <w:szCs w:val="24"/>
        </w:rPr>
        <w:t>er sets of two negotiators,</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0</m:t>
            </m:r>
          </m:sub>
          <m:sup>
            <m:r>
              <w:rPr>
                <w:rFonts w:ascii="Cambria Math" w:hAnsi="Cambria Math"/>
                <w:sz w:val="24"/>
                <w:szCs w:val="24"/>
              </w:rPr>
              <m:t>'</m:t>
            </m:r>
          </m:sup>
        </m:sSubSup>
        <m:r>
          <m:rPr>
            <m:sty m:val="p"/>
          </m:rPr>
          <w:rPr>
            <w:rFonts w:ascii="Cambria Math" w:hAnsi="Cambria Math"/>
            <w:sz w:val="24"/>
            <w:szCs w:val="24"/>
          </w:rPr>
          <m:t>)</m:t>
        </m:r>
      </m:oMath>
      <w:r>
        <w:rPr>
          <w:sz w:val="24"/>
          <w:szCs w:val="24"/>
        </w:rPr>
        <w:t>.</w:t>
      </w:r>
    </w:p>
    <w:p w14:paraId="515A763F" w14:textId="77777777" w:rsidR="005D101A" w:rsidRPr="00312DC0" w:rsidRDefault="005D101A" w:rsidP="005D101A">
      <w:pPr>
        <w:numPr>
          <w:ilvl w:val="0"/>
          <w:numId w:val="4"/>
        </w:numPr>
        <w:tabs>
          <w:tab w:val="clear" w:pos="360"/>
          <w:tab w:val="num" w:pos="760"/>
        </w:tabs>
        <w:autoSpaceDE/>
        <w:autoSpaceDN/>
        <w:spacing w:line="260" w:lineRule="exact"/>
        <w:ind w:leftChars="319" w:left="809" w:hanging="171"/>
        <w:jc w:val="both"/>
        <w:rPr>
          <w:sz w:val="24"/>
          <w:szCs w:val="24"/>
        </w:rPr>
      </w:pPr>
      <w:r>
        <w:rPr>
          <w:sz w:val="24"/>
          <w:szCs w:val="24"/>
        </w:rPr>
        <w:t xml:space="preserve">Calculate the well-founded sets, unfounded sets and the rest sets of each negotiators by the well-founded semantics. This paper uses </w:t>
      </w:r>
      <w:r w:rsidRPr="00574F5E">
        <w:rPr>
          <w:i/>
          <w:sz w:val="24"/>
          <w:szCs w:val="24"/>
        </w:rPr>
        <w:t>WF</w:t>
      </w:r>
      <w:r>
        <w:rPr>
          <w:sz w:val="24"/>
          <w:szCs w:val="24"/>
        </w:rPr>
        <w:t xml:space="preserve"> to present well-founded sets, </w:t>
      </w:r>
      <w:r w:rsidRPr="00574F5E">
        <w:rPr>
          <w:i/>
          <w:sz w:val="24"/>
          <w:szCs w:val="24"/>
        </w:rPr>
        <w:t>UF</w:t>
      </w:r>
      <w:r>
        <w:rPr>
          <w:sz w:val="24"/>
          <w:szCs w:val="24"/>
        </w:rPr>
        <w:t xml:space="preserve"> to present unfounded sets and </w:t>
      </w:r>
      <w:r w:rsidRPr="00574F5E">
        <w:rPr>
          <w:i/>
          <w:sz w:val="24"/>
          <w:szCs w:val="24"/>
        </w:rPr>
        <w:t>RT</w:t>
      </w:r>
      <w:r>
        <w:rPr>
          <w:sz w:val="24"/>
          <w:szCs w:val="24"/>
        </w:rPr>
        <w:t xml:space="preserve"> represent the rest sets.This step generates the following results, </w:t>
      </w:r>
      <m:oMath>
        <m:r>
          <w:rPr>
            <w:rFonts w:ascii="Cambria Math" w:hAnsi="Cambria Math"/>
            <w:sz w:val="24"/>
            <w:szCs w:val="24"/>
          </w:rPr>
          <m:t>WF,</m:t>
        </m:r>
        <m:sSup>
          <m:sSupPr>
            <m:ctrlPr>
              <w:rPr>
                <w:rFonts w:ascii="Cambria Math" w:hAnsi="Cambria Math"/>
                <w:i/>
                <w:sz w:val="24"/>
                <w:szCs w:val="24"/>
              </w:rPr>
            </m:ctrlPr>
          </m:sSupPr>
          <m:e>
            <m:r>
              <w:rPr>
                <w:rFonts w:ascii="Cambria Math" w:hAnsi="Cambria Math"/>
                <w:sz w:val="24"/>
                <w:szCs w:val="24"/>
              </w:rPr>
              <m:t xml:space="preserve"> WF</m:t>
            </m:r>
          </m:e>
          <m:sup>
            <m:r>
              <w:rPr>
                <w:rFonts w:ascii="Cambria Math" w:hAnsi="Cambria Math"/>
                <w:sz w:val="24"/>
                <w:szCs w:val="24"/>
              </w:rPr>
              <m:t>'</m:t>
            </m:r>
          </m:sup>
        </m:sSup>
        <m:r>
          <w:rPr>
            <w:rFonts w:ascii="Cambria Math" w:hAnsi="Cambria Math"/>
            <w:sz w:val="24"/>
            <w:szCs w:val="24"/>
          </w:rPr>
          <m:t xml:space="preserve">, UF, </m:t>
        </m:r>
        <m:sSup>
          <m:sSupPr>
            <m:ctrlPr>
              <w:rPr>
                <w:rFonts w:ascii="Cambria Math" w:hAnsi="Cambria Math"/>
                <w:i/>
                <w:sz w:val="24"/>
                <w:szCs w:val="24"/>
              </w:rPr>
            </m:ctrlPr>
          </m:sSupPr>
          <m:e>
            <m:r>
              <w:rPr>
                <w:rFonts w:ascii="Cambria Math" w:hAnsi="Cambria Math"/>
                <w:sz w:val="24"/>
                <w:szCs w:val="24"/>
              </w:rPr>
              <m:t>UF</m:t>
            </m:r>
          </m:e>
          <m:sup>
            <m:r>
              <w:rPr>
                <w:rFonts w:ascii="Cambria Math" w:hAnsi="Cambria Math"/>
                <w:sz w:val="24"/>
                <w:szCs w:val="24"/>
              </w:rPr>
              <m:t>'</m:t>
            </m:r>
          </m:sup>
        </m:sSup>
        <m:r>
          <w:rPr>
            <w:rFonts w:ascii="Cambria Math" w:hAnsi="Cambria Math"/>
            <w:sz w:val="24"/>
            <w:szCs w:val="24"/>
          </w:rPr>
          <m:t>, RT, RT'</m:t>
        </m:r>
      </m:oMath>
      <w:r>
        <w:rPr>
          <w:rFonts w:hint="eastAsia"/>
          <w:sz w:val="24"/>
          <w:szCs w:val="24"/>
          <w:lang w:eastAsia="zh-CN"/>
        </w:rPr>
        <w:t>.</w:t>
      </w:r>
    </w:p>
    <w:p w14:paraId="1677420E" w14:textId="77777777" w:rsidR="005D101A" w:rsidRPr="00F07640" w:rsidRDefault="005D101A" w:rsidP="005D101A">
      <w:pPr>
        <w:spacing w:line="260" w:lineRule="exact"/>
        <w:ind w:firstLine="283"/>
        <w:jc w:val="both"/>
        <w:rPr>
          <w:sz w:val="24"/>
          <w:szCs w:val="24"/>
        </w:rPr>
      </w:pPr>
      <w:r w:rsidRPr="00F07640">
        <w:rPr>
          <w:sz w:val="24"/>
          <w:szCs w:val="24"/>
        </w:rPr>
        <w:t xml:space="preserve">In this part, we use graph theory to express rules in original demands. Agent choose demands with larger betweenness to negotiate and give up demand with smaller betweenness in order to make a deal. Owning the bigger sum means the answer set has a higher priority. </w:t>
      </w:r>
    </w:p>
    <w:p w14:paraId="782DCD87" w14:textId="77777777" w:rsidR="005D101A" w:rsidRPr="00191D51" w:rsidRDefault="005D101A" w:rsidP="005D101A">
      <w:pPr>
        <w:pStyle w:val="TTPParagraphothers"/>
        <w:rPr>
          <w:lang w:eastAsia="de-DE"/>
        </w:rPr>
      </w:pPr>
      <w:r w:rsidRPr="00F07640">
        <w:t xml:space="preserve">With the sorting is finished, we choose first answer sets from each descending </w:t>
      </w:r>
      <w:r w:rsidRPr="00F07640">
        <w:rPr>
          <w:rStyle w:val="high-light"/>
        </w:rPr>
        <w:t>order separately. And we regard these two answer sets as the initial answer sets of negotiation. After all the above steps, we could get the initial answer sets of two negotiators,</w:t>
      </w:r>
      <w:r>
        <w:rPr>
          <w:rStyle w:val="high-light"/>
        </w:rPr>
        <w:t xml:space="preserve"> </w:t>
      </w:r>
      <w:r w:rsidRPr="00F07640">
        <w:rPr>
          <w:rStyle w:val="high-light"/>
        </w:rPr>
        <w:t>(</w:t>
      </w:r>
      <m:oMath>
        <m:sSub>
          <m:sSubPr>
            <m:ctrlPr>
              <w:rPr>
                <w:rStyle w:val="high-light"/>
                <w:rFonts w:ascii="Cambria Math" w:hAnsi="Cambria Math"/>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sSub>
          <m:sSubPr>
            <m:ctrlPr>
              <w:rPr>
                <w:rStyle w:val="high-light"/>
                <w:rFonts w:ascii="Cambria Math" w:hAnsi="Cambria Math"/>
                <w:i/>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oMath>
      <w:r w:rsidRPr="00F07640">
        <w:rPr>
          <w:rStyle w:val="high-light"/>
        </w:rPr>
        <w:t>). Then we continue to take next step of updating trade sets.</w:t>
      </w:r>
    </w:p>
    <w:p w14:paraId="1032A7F6" w14:textId="77777777" w:rsidR="005D101A" w:rsidRDefault="005D101A" w:rsidP="005D101A">
      <w:pPr>
        <w:pStyle w:val="TTPParagraphothers"/>
      </w:pPr>
      <w:r>
        <w:rPr>
          <w:b/>
        </w:rPr>
        <w:lastRenderedPageBreak/>
        <w:t>Updating Trade S</w:t>
      </w:r>
      <w:r w:rsidRPr="007F0D76">
        <w:rPr>
          <w:b/>
        </w:rPr>
        <w:t>ets</w:t>
      </w:r>
      <w:r w:rsidRPr="00191D51">
        <w:t xml:space="preserve">. </w:t>
      </w:r>
      <w:r>
        <w:t xml:space="preserve">For each negotiator, trade set consists of two parts. One is a set of accepted literals. Another is a set of abandoned literals. By the first key step, the well-founded sets, unfounded sets and the rest sets of each negotiator are generated. In this paper, WF is regard as core demands of negotiator that must be retained; UF is regard as useless demands that must be </w:t>
      </w:r>
      <w:r w:rsidRPr="008C0E64">
        <w:t>discarded</w:t>
      </w:r>
      <w:r>
        <w:t xml:space="preserve">; RT is regard as </w:t>
      </w:r>
      <w:r w:rsidRPr="008C0E64">
        <w:t>negotiable</w:t>
      </w:r>
      <w:r>
        <w:t xml:space="preserve"> demands that can be either retained or discarded. </w:t>
      </w:r>
      <w:del w:id="0" w:author="高龙云" w:date="2016-11-07T01:36:00Z">
        <w:r w:rsidDel="0059202C">
          <w:delText xml:space="preserve">The literals which are in initial answer set of both sides are added to the accepted literals. </w:delText>
        </w:r>
      </w:del>
      <w:r>
        <w:t>Besides, the accepted set should include literals as important as possible. To achieve this goal, we should rank literals by their importance. The method of ranking is shown as formula 2. As for abandoned literals, they must be inconsistent literals of two initial answer sets. Maybe one of negotiators choose to give up the inconsistent literal or literals.</w:t>
      </w:r>
    </w:p>
    <w:p w14:paraId="02623BD9" w14:textId="77777777" w:rsidR="005D101A" w:rsidRDefault="005D101A" w:rsidP="005D101A">
      <w:pPr>
        <w:pStyle w:val="TTPParagraphothers"/>
        <w:rPr>
          <w:rStyle w:val="high-light"/>
        </w:rPr>
      </w:pPr>
      <w:r>
        <w:t>By the process of step one,</w:t>
      </w:r>
      <w:r>
        <w:rPr>
          <w:lang w:eastAsia="zh-CN"/>
        </w:rPr>
        <w:t xml:space="preserve"> we could get the initial answer sets </w:t>
      </w:r>
      <w:r>
        <w:rPr>
          <w:rStyle w:val="high-light"/>
        </w:rPr>
        <w:t>(</w:t>
      </w:r>
      <m:oMath>
        <m:sSub>
          <m:sSubPr>
            <m:ctrlPr>
              <w:rPr>
                <w:rStyle w:val="high-light"/>
                <w:rFonts w:ascii="Cambria Math" w:hAnsi="Cambria Math"/>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sSub>
          <m:sSubPr>
            <m:ctrlPr>
              <w:rPr>
                <w:rStyle w:val="high-light"/>
                <w:rFonts w:ascii="Cambria Math" w:hAnsi="Cambria Math"/>
                <w:i/>
              </w:rPr>
            </m:ctrlPr>
          </m:sSubPr>
          <m:e>
            <m:r>
              <w:rPr>
                <w:rStyle w:val="high-light"/>
                <w:rFonts w:ascii="Cambria Math" w:hAnsi="Cambria Math"/>
              </w:rPr>
              <m:t>S</m:t>
            </m:r>
          </m:e>
          <m:sub>
            <m:r>
              <w:rPr>
                <w:rStyle w:val="high-light"/>
                <w:rFonts w:ascii="Cambria Math" w:hAnsi="Cambria Math"/>
              </w:rPr>
              <m:t>0</m:t>
            </m:r>
          </m:sub>
        </m:sSub>
        <m:r>
          <w:rPr>
            <w:rStyle w:val="high-light"/>
            <w:rFonts w:ascii="Cambria Math" w:hAnsi="Cambria Math"/>
          </w:rPr>
          <m:t>'</m:t>
        </m:r>
      </m:oMath>
      <w:r>
        <w:rPr>
          <w:rStyle w:val="high-light"/>
        </w:rPr>
        <w:t>) as usual. If negotiators cannot reach an agreement with initial answer sets, we should update trade set. The process is as follows.</w:t>
      </w:r>
    </w:p>
    <w:p w14:paraId="0D9E9F25" w14:textId="77777777" w:rsidR="005D101A" w:rsidRPr="00E068B2" w:rsidRDefault="005D101A" w:rsidP="005D101A">
      <w:pPr>
        <w:numPr>
          <w:ilvl w:val="0"/>
          <w:numId w:val="9"/>
        </w:numPr>
        <w:autoSpaceDE/>
        <w:autoSpaceDN/>
        <w:spacing w:line="260" w:lineRule="exact"/>
        <w:jc w:val="both"/>
        <w:rPr>
          <w:sz w:val="24"/>
          <w:szCs w:val="24"/>
        </w:rPr>
      </w:pPr>
      <w:r w:rsidRPr="00E068B2">
        <w:rPr>
          <w:sz w:val="24"/>
          <w:szCs w:val="24"/>
        </w:rPr>
        <w:t xml:space="preserve">If there is no agreement reached in condition that one of negotiators gives up inconsistent literals,  both of negotiators drop inconsistent literals. </w:t>
      </w:r>
    </w:p>
    <w:p w14:paraId="194C0179" w14:textId="77777777" w:rsidR="005D101A" w:rsidRPr="00E068B2" w:rsidRDefault="005D101A" w:rsidP="005D101A">
      <w:pPr>
        <w:numPr>
          <w:ilvl w:val="0"/>
          <w:numId w:val="9"/>
        </w:numPr>
        <w:autoSpaceDE/>
        <w:autoSpaceDN/>
        <w:spacing w:line="260" w:lineRule="exact"/>
        <w:jc w:val="both"/>
        <w:rPr>
          <w:sz w:val="24"/>
          <w:szCs w:val="24"/>
        </w:rPr>
      </w:pPr>
      <w:r w:rsidRPr="00E068B2">
        <w:rPr>
          <w:sz w:val="24"/>
          <w:szCs w:val="24"/>
        </w:rPr>
        <w:t>Update the accepted literals by their rankings. If the most important literal can not generate accepted result, we use less important literal to replace it. The rest can be deduced by analogy.</w:t>
      </w:r>
    </w:p>
    <w:p w14:paraId="13E13DD3" w14:textId="77777777" w:rsidR="005D101A" w:rsidRPr="00E068B2" w:rsidRDefault="005D101A" w:rsidP="005D101A">
      <w:pPr>
        <w:numPr>
          <w:ilvl w:val="0"/>
          <w:numId w:val="9"/>
        </w:numPr>
        <w:autoSpaceDE/>
        <w:autoSpaceDN/>
        <w:spacing w:line="260" w:lineRule="exact"/>
        <w:jc w:val="both"/>
        <w:rPr>
          <w:sz w:val="24"/>
          <w:szCs w:val="24"/>
        </w:rPr>
      </w:pPr>
      <w:r w:rsidRPr="00E068B2">
        <w:rPr>
          <w:sz w:val="24"/>
          <w:szCs w:val="24"/>
        </w:rPr>
        <w:t>If above processes do not work, we have to choose another initial answer sets and repeat step two(updating trade set). If there is no another initial answer sets can be chosen, negotiation failed.</w:t>
      </w:r>
    </w:p>
    <w:p w14:paraId="430D8A57" w14:textId="77777777" w:rsidR="005D101A" w:rsidRPr="00DD4E1D" w:rsidRDefault="005D101A" w:rsidP="005D101A">
      <w:pPr>
        <w:pStyle w:val="TTPSectionHeading"/>
      </w:pPr>
      <w:r w:rsidRPr="00F06949">
        <w:t>Experiments and Results</w:t>
      </w:r>
    </w:p>
    <w:p w14:paraId="7980F867" w14:textId="77777777" w:rsidR="005D101A" w:rsidRDefault="005D101A" w:rsidP="005D101A">
      <w:pPr>
        <w:pStyle w:val="TTPParagraph1st"/>
        <w:rPr>
          <w:lang w:eastAsia="zh-CN"/>
        </w:rPr>
      </w:pPr>
      <w:r w:rsidRPr="00C35DE5">
        <w:t>In this section, we use an example to explain how this approach works. Here is the description of negotiation between trade union and capital, which is in natural language.</w:t>
      </w:r>
      <w:r>
        <w:rPr>
          <w:rFonts w:hint="eastAsia"/>
          <w:lang w:eastAsia="zh-CN"/>
        </w:rPr>
        <w:t xml:space="preserve"> </w:t>
      </w:r>
    </w:p>
    <w:p w14:paraId="63C68E96" w14:textId="77777777" w:rsidR="005D101A" w:rsidRPr="001B1A43" w:rsidRDefault="005D101A" w:rsidP="005D101A">
      <w:pPr>
        <w:pStyle w:val="TTPParagraphothers"/>
        <w:rPr>
          <w:lang w:eastAsia="zh-CN"/>
        </w:rPr>
      </w:pPr>
      <w:r w:rsidRPr="001B1A43">
        <w:rPr>
          <w:b/>
          <w:lang w:eastAsia="zh-CN"/>
        </w:rPr>
        <w:t>Example 1</w:t>
      </w:r>
      <w:r>
        <w:rPr>
          <w:lang w:eastAsia="zh-CN"/>
        </w:rPr>
        <w:t>.</w:t>
      </w:r>
      <w:r w:rsidRPr="001B1A43">
        <w:rPr>
          <w:rFonts w:hint="eastAsia"/>
          <w:lang w:eastAsia="zh-CN"/>
        </w:rPr>
        <w:t>Trade union and employer would like to negotiate the new labor contract. Trade union is inclined to increase the workers</w:t>
      </w:r>
      <w:r w:rsidRPr="001B1A43">
        <w:rPr>
          <w:lang w:eastAsia="zh-CN"/>
        </w:rPr>
        <w:t>’</w:t>
      </w:r>
      <w:r w:rsidRPr="001B1A43">
        <w:rPr>
          <w:rFonts w:hint="eastAsia"/>
          <w:lang w:eastAsia="zh-CN"/>
        </w:rPr>
        <w:t xml:space="preserve"> salary and welfare. But employer intends to quit some workers, and to adopt new production technology. The following is the basis of the negotiation.</w:t>
      </w:r>
    </w:p>
    <w:p w14:paraId="53590468" w14:textId="77777777" w:rsidR="005D101A" w:rsidRPr="001B1A43" w:rsidRDefault="005D101A" w:rsidP="005D101A">
      <w:pPr>
        <w:pStyle w:val="TTPParagraphothers"/>
        <w:rPr>
          <w:lang w:eastAsia="zh-CN"/>
        </w:rPr>
      </w:pPr>
      <w:r w:rsidRPr="001B1A43">
        <w:rPr>
          <w:rFonts w:hint="eastAsia"/>
          <w:lang w:eastAsia="zh-CN"/>
        </w:rPr>
        <w:t>If employer quits workers, trade union will strikes; but trade union thinks that employer don</w:t>
      </w:r>
      <w:r w:rsidRPr="001B1A43">
        <w:rPr>
          <w:lang w:eastAsia="zh-CN"/>
        </w:rPr>
        <w:t>’</w:t>
      </w:r>
      <w:r w:rsidRPr="001B1A43">
        <w:rPr>
          <w:rFonts w:hint="eastAsia"/>
          <w:lang w:eastAsia="zh-CN"/>
        </w:rPr>
        <w:t>t want to strike.</w:t>
      </w:r>
      <w:r w:rsidRPr="001B1A43">
        <w:rPr>
          <w:lang w:eastAsia="zh-CN"/>
        </w:rPr>
        <w:t xml:space="preserve"> </w:t>
      </w:r>
      <w:r w:rsidRPr="001B1A43">
        <w:rPr>
          <w:rFonts w:hint="eastAsia"/>
          <w:lang w:eastAsia="zh-CN"/>
        </w:rPr>
        <w:t>If employer don</w:t>
      </w:r>
      <w:r w:rsidRPr="001B1A43">
        <w:rPr>
          <w:lang w:eastAsia="zh-CN"/>
        </w:rPr>
        <w:t>’</w:t>
      </w:r>
      <w:r w:rsidRPr="001B1A43">
        <w:rPr>
          <w:rFonts w:hint="eastAsia"/>
          <w:lang w:eastAsia="zh-CN"/>
        </w:rPr>
        <w:t>t want to strike, they will agree to increase the workers</w:t>
      </w:r>
      <w:r w:rsidRPr="001B1A43">
        <w:rPr>
          <w:lang w:eastAsia="zh-CN"/>
        </w:rPr>
        <w:t>’</w:t>
      </w:r>
      <w:r w:rsidRPr="001B1A43">
        <w:rPr>
          <w:rFonts w:hint="eastAsia"/>
          <w:lang w:eastAsia="zh-CN"/>
        </w:rPr>
        <w:t xml:space="preserve"> salary and welfare.</w:t>
      </w:r>
      <w:r w:rsidRPr="001B1A43">
        <w:rPr>
          <w:lang w:eastAsia="zh-CN"/>
        </w:rPr>
        <w:t xml:space="preserve"> </w:t>
      </w:r>
      <w:r w:rsidRPr="001B1A43">
        <w:rPr>
          <w:rFonts w:hint="eastAsia"/>
          <w:lang w:eastAsia="zh-CN"/>
        </w:rPr>
        <w:t>In order to increase the profit, employer would like to use new technology and quit some workers. Because increasing investment and higher wages will lead to cost increased.</w:t>
      </w:r>
      <w:r w:rsidRPr="001B1A43">
        <w:rPr>
          <w:lang w:eastAsia="zh-CN"/>
        </w:rPr>
        <w:t xml:space="preserve"> T</w:t>
      </w:r>
      <w:r w:rsidRPr="001B1A43">
        <w:rPr>
          <w:rFonts w:hint="eastAsia"/>
          <w:lang w:eastAsia="zh-CN"/>
        </w:rPr>
        <w:t xml:space="preserve">rade union </w:t>
      </w:r>
      <w:r w:rsidRPr="001B1A43">
        <w:rPr>
          <w:lang w:eastAsia="zh-CN"/>
        </w:rPr>
        <w:t>know</w:t>
      </w:r>
      <w:r w:rsidRPr="001B1A43">
        <w:rPr>
          <w:rFonts w:hint="eastAsia"/>
          <w:lang w:eastAsia="zh-CN"/>
        </w:rPr>
        <w:t>s that if employer to adopt new technology, some workers will be unemployed. So trade union hopes that employer increases the investment to provide enough jobs, so that workers do not be fired.</w:t>
      </w:r>
      <w:r w:rsidRPr="001B1A43">
        <w:rPr>
          <w:lang w:eastAsia="zh-CN"/>
        </w:rPr>
        <w:t xml:space="preserve"> </w:t>
      </w:r>
      <w:r w:rsidRPr="001B1A43">
        <w:rPr>
          <w:rFonts w:hint="eastAsia"/>
          <w:lang w:eastAsia="zh-CN"/>
        </w:rPr>
        <w:t>If employer quits workers, trade union will strike.</w:t>
      </w:r>
      <w:r w:rsidRPr="001B1A43">
        <w:rPr>
          <w:lang w:eastAsia="zh-CN"/>
        </w:rPr>
        <w:t xml:space="preserve"> </w:t>
      </w:r>
      <w:r w:rsidRPr="001B1A43">
        <w:rPr>
          <w:rFonts w:hint="eastAsia"/>
          <w:lang w:eastAsia="zh-CN"/>
        </w:rPr>
        <w:t xml:space="preserve">Employer </w:t>
      </w:r>
      <w:r w:rsidRPr="001B1A43">
        <w:rPr>
          <w:lang w:eastAsia="zh-CN"/>
        </w:rPr>
        <w:t>knows</w:t>
      </w:r>
      <w:r w:rsidRPr="001B1A43">
        <w:rPr>
          <w:rFonts w:hint="eastAsia"/>
          <w:lang w:eastAsia="zh-CN"/>
        </w:rPr>
        <w:t xml:space="preserve"> that </w:t>
      </w:r>
      <w:r w:rsidRPr="001B1A43">
        <w:rPr>
          <w:lang w:eastAsia="zh-CN"/>
        </w:rPr>
        <w:t>increasing</w:t>
      </w:r>
      <w:r w:rsidRPr="001B1A43">
        <w:rPr>
          <w:rFonts w:hint="eastAsia"/>
          <w:lang w:eastAsia="zh-CN"/>
        </w:rPr>
        <w:t xml:space="preserve"> investment will bring more profits in the future. </w:t>
      </w:r>
      <w:r w:rsidRPr="001B1A43">
        <w:rPr>
          <w:lang w:eastAsia="zh-CN"/>
        </w:rPr>
        <w:t>O</w:t>
      </w:r>
      <w:r w:rsidRPr="001B1A43">
        <w:rPr>
          <w:rFonts w:hint="eastAsia"/>
          <w:lang w:eastAsia="zh-CN"/>
        </w:rPr>
        <w:t>n the other hand, employer knows that increasing the current profit only if workers don</w:t>
      </w:r>
      <w:r w:rsidRPr="001B1A43">
        <w:rPr>
          <w:lang w:eastAsia="zh-CN"/>
        </w:rPr>
        <w:t>’</w:t>
      </w:r>
      <w:r w:rsidRPr="001B1A43">
        <w:rPr>
          <w:rFonts w:hint="eastAsia"/>
          <w:lang w:eastAsia="zh-CN"/>
        </w:rPr>
        <w:t>t strike and don</w:t>
      </w:r>
      <w:r w:rsidRPr="001B1A43">
        <w:rPr>
          <w:lang w:eastAsia="zh-CN"/>
        </w:rPr>
        <w:t>’</w:t>
      </w:r>
      <w:r w:rsidRPr="001B1A43">
        <w:rPr>
          <w:rFonts w:hint="eastAsia"/>
          <w:lang w:eastAsia="zh-CN"/>
        </w:rPr>
        <w:t>t increase wages.</w:t>
      </w:r>
    </w:p>
    <w:p w14:paraId="190AE38C" w14:textId="77777777" w:rsidR="005D101A" w:rsidRDefault="005D101A" w:rsidP="005D101A">
      <w:pPr>
        <w:pStyle w:val="TTPParagraphothers"/>
        <w:rPr>
          <w:lang w:eastAsia="zh-CN"/>
        </w:rPr>
      </w:pPr>
      <w:r w:rsidRPr="001B1A43">
        <w:rPr>
          <w:lang w:eastAsia="zh-CN"/>
        </w:rPr>
        <w:t xml:space="preserve">We transforms natural description into </w:t>
      </w:r>
      <w:r w:rsidRPr="001B1A43">
        <w:rPr>
          <w:i/>
          <w:lang w:eastAsia="zh-CN"/>
        </w:rPr>
        <w:t xml:space="preserve">ELP, </w:t>
      </w:r>
      <w:r w:rsidRPr="001B1A43">
        <w:rPr>
          <w:lang w:eastAsia="zh-CN"/>
        </w:rPr>
        <w:t>which is shown as Table 1.</w:t>
      </w:r>
    </w:p>
    <w:p w14:paraId="51C83C90" w14:textId="77777777" w:rsidR="005D101A" w:rsidRDefault="005D101A" w:rsidP="005D101A">
      <w:pPr>
        <w:pStyle w:val="tabletitle"/>
        <w:spacing w:before="120"/>
        <w:jc w:val="center"/>
        <w:rPr>
          <w:sz w:val="20"/>
          <w:lang w:val="en-US" w:eastAsia="zh-CN"/>
        </w:rPr>
      </w:pPr>
      <w:r w:rsidRPr="00B0075E">
        <w:rPr>
          <w:sz w:val="20"/>
          <w:lang w:val="en-GB"/>
        </w:rPr>
        <w:t xml:space="preserve">Table </w:t>
      </w:r>
      <w:r w:rsidRPr="00B0075E">
        <w:rPr>
          <w:sz w:val="20"/>
          <w:lang w:val="en-GB"/>
        </w:rPr>
        <w:fldChar w:fldCharType="begin"/>
      </w:r>
      <w:r w:rsidRPr="00B0075E">
        <w:rPr>
          <w:sz w:val="20"/>
          <w:lang w:val="en-GB"/>
        </w:rPr>
        <w:instrText xml:space="preserve"> SEQ Table \n </w:instrText>
      </w:r>
      <w:r w:rsidRPr="00B0075E">
        <w:rPr>
          <w:sz w:val="20"/>
          <w:lang w:val="en-GB"/>
        </w:rPr>
        <w:fldChar w:fldCharType="separate"/>
      </w:r>
      <w:r>
        <w:rPr>
          <w:noProof/>
          <w:sz w:val="20"/>
          <w:lang w:val="en-GB"/>
        </w:rPr>
        <w:t>1</w:t>
      </w:r>
      <w:r w:rsidRPr="00B0075E">
        <w:rPr>
          <w:sz w:val="20"/>
          <w:lang w:val="en-GB"/>
        </w:rPr>
        <w:fldChar w:fldCharType="end"/>
      </w:r>
      <w:r w:rsidRPr="00B0075E">
        <w:rPr>
          <w:sz w:val="20"/>
          <w:lang w:val="en-GB"/>
        </w:rPr>
        <w:t>.</w:t>
      </w:r>
      <w:r w:rsidRPr="00E66869">
        <w:rPr>
          <w:sz w:val="20"/>
          <w:lang w:val="en-GB"/>
        </w:rPr>
        <w:t xml:space="preserve">  </w:t>
      </w:r>
      <w:r w:rsidRPr="00E66869">
        <w:rPr>
          <w:sz w:val="20"/>
        </w:rPr>
        <w:t>ELP of trade union and capital</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3402"/>
        <w:gridCol w:w="4253"/>
      </w:tblGrid>
      <w:tr w:rsidR="005D101A" w:rsidRPr="008254D8" w14:paraId="5845304C" w14:textId="77777777" w:rsidTr="00942F4B">
        <w:trPr>
          <w:cantSplit/>
          <w:trHeight w:val="240"/>
          <w:tblHeader/>
          <w:jc w:val="center"/>
        </w:trPr>
        <w:tc>
          <w:tcPr>
            <w:tcW w:w="1131" w:type="dxa"/>
          </w:tcPr>
          <w:p w14:paraId="09C83DD4" w14:textId="77777777" w:rsidR="005D101A" w:rsidRPr="008254D8" w:rsidRDefault="005D101A" w:rsidP="00942F4B">
            <w:pPr>
              <w:rPr>
                <w:lang w:eastAsia="zh-CN"/>
              </w:rPr>
            </w:pPr>
            <w:r>
              <w:rPr>
                <w:rFonts w:hint="eastAsia"/>
                <w:lang w:eastAsia="zh-CN"/>
              </w:rPr>
              <w:t>Negotiator</w:t>
            </w:r>
          </w:p>
        </w:tc>
        <w:tc>
          <w:tcPr>
            <w:tcW w:w="3402" w:type="dxa"/>
            <w:vAlign w:val="center"/>
          </w:tcPr>
          <w:p w14:paraId="61F89580" w14:textId="77777777" w:rsidR="005D101A" w:rsidRPr="00DD6389" w:rsidRDefault="005D101A" w:rsidP="00942F4B">
            <w:pPr>
              <w:pStyle w:val="tablecolsubhead"/>
              <w:rPr>
                <w:b w:val="0"/>
                <w:i w:val="0"/>
                <w:sz w:val="20"/>
                <w:szCs w:val="20"/>
              </w:rPr>
            </w:pPr>
            <w:r>
              <w:rPr>
                <w:b w:val="0"/>
                <w:i w:val="0"/>
                <w:sz w:val="20"/>
                <w:szCs w:val="20"/>
              </w:rPr>
              <w:t>trade union(</w:t>
            </w:r>
            <m:oMath>
              <m:sSub>
                <m:sSubPr>
                  <m:ctrlPr>
                    <w:rPr>
                      <w:rFonts w:ascii="Cambria Math" w:hAnsi="Cambria Math"/>
                      <w:b w:val="0"/>
                      <w:i w:val="0"/>
                      <w:sz w:val="20"/>
                      <w:szCs w:val="20"/>
                    </w:rPr>
                  </m:ctrlPr>
                </m:sSubPr>
                <m:e>
                  <m:r>
                    <m:rPr>
                      <m:sty m:val="bi"/>
                    </m:rPr>
                    <w:rPr>
                      <w:rFonts w:ascii="Cambria Math" w:hAnsi="Cambria Math"/>
                      <w:sz w:val="20"/>
                      <w:szCs w:val="20"/>
                    </w:rPr>
                    <m:t>Π</m:t>
                  </m:r>
                </m:e>
                <m:sub>
                  <m:r>
                    <m:rPr>
                      <m:sty m:val="bi"/>
                    </m:rPr>
                    <w:rPr>
                      <w:rFonts w:ascii="Cambria Math" w:hAnsi="Cambria Math"/>
                      <w:sz w:val="20"/>
                      <w:szCs w:val="20"/>
                    </w:rPr>
                    <m:t>1</m:t>
                  </m:r>
                </m:sub>
              </m:sSub>
            </m:oMath>
            <w:r w:rsidRPr="00E66869">
              <w:rPr>
                <w:b w:val="0"/>
                <w:i w:val="0"/>
                <w:sz w:val="20"/>
                <w:szCs w:val="20"/>
              </w:rPr>
              <w:t>)</w:t>
            </w:r>
          </w:p>
        </w:tc>
        <w:tc>
          <w:tcPr>
            <w:tcW w:w="4253" w:type="dxa"/>
            <w:vAlign w:val="center"/>
          </w:tcPr>
          <w:p w14:paraId="188C4524" w14:textId="77777777" w:rsidR="005D101A" w:rsidRPr="00DD6389" w:rsidRDefault="005D101A" w:rsidP="00942F4B">
            <w:pPr>
              <w:pStyle w:val="tablecolsubhead"/>
              <w:rPr>
                <w:b w:val="0"/>
                <w:i w:val="0"/>
                <w:sz w:val="20"/>
                <w:szCs w:val="20"/>
              </w:rPr>
            </w:pPr>
            <w:r>
              <w:rPr>
                <w:b w:val="0"/>
                <w:i w:val="0"/>
                <w:sz w:val="20"/>
                <w:szCs w:val="20"/>
              </w:rPr>
              <w:t>capital(</w:t>
            </w:r>
            <m:oMath>
              <m:sSub>
                <m:sSubPr>
                  <m:ctrlPr>
                    <w:rPr>
                      <w:rFonts w:ascii="Cambria Math" w:hAnsi="Cambria Math"/>
                      <w:b w:val="0"/>
                      <w:i w:val="0"/>
                      <w:sz w:val="20"/>
                      <w:szCs w:val="20"/>
                    </w:rPr>
                  </m:ctrlPr>
                </m:sSubPr>
                <m:e>
                  <m:r>
                    <m:rPr>
                      <m:sty m:val="bi"/>
                    </m:rPr>
                    <w:rPr>
                      <w:rFonts w:ascii="Cambria Math" w:hAnsi="Cambria Math"/>
                      <w:sz w:val="20"/>
                      <w:szCs w:val="20"/>
                    </w:rPr>
                    <m:t>Π</m:t>
                  </m:r>
                </m:e>
                <m:sub>
                  <m:r>
                    <m:rPr>
                      <m:sty m:val="bi"/>
                    </m:rPr>
                    <w:rPr>
                      <w:rFonts w:ascii="Cambria Math" w:hAnsi="Cambria Math"/>
                      <w:sz w:val="20"/>
                      <w:szCs w:val="20"/>
                    </w:rPr>
                    <m:t>2</m:t>
                  </m:r>
                </m:sub>
              </m:sSub>
            </m:oMath>
            <w:r w:rsidRPr="00E66869">
              <w:rPr>
                <w:b w:val="0"/>
                <w:i w:val="0"/>
                <w:sz w:val="20"/>
                <w:szCs w:val="20"/>
              </w:rPr>
              <w:t>)</w:t>
            </w:r>
          </w:p>
        </w:tc>
      </w:tr>
      <w:tr w:rsidR="005D101A" w:rsidRPr="008254D8" w14:paraId="78DCEB89" w14:textId="77777777" w:rsidTr="00942F4B">
        <w:trPr>
          <w:trHeight w:val="1320"/>
          <w:jc w:val="center"/>
        </w:trPr>
        <w:tc>
          <w:tcPr>
            <w:tcW w:w="1131" w:type="dxa"/>
            <w:vAlign w:val="center"/>
          </w:tcPr>
          <w:p w14:paraId="715AB29E" w14:textId="77777777" w:rsidR="005D101A" w:rsidRPr="00DD6389" w:rsidRDefault="005D101A" w:rsidP="00942F4B">
            <w:pPr>
              <w:pStyle w:val="tablecopy"/>
              <w:jc w:val="center"/>
              <w:rPr>
                <w:sz w:val="20"/>
                <w:szCs w:val="20"/>
              </w:rPr>
            </w:pPr>
            <w:r w:rsidRPr="00E66869">
              <w:rPr>
                <w:i/>
                <w:sz w:val="20"/>
                <w:szCs w:val="20"/>
              </w:rPr>
              <w:t>ELP</w:t>
            </w:r>
            <w:r>
              <w:rPr>
                <w:sz w:val="20"/>
                <w:szCs w:val="20"/>
              </w:rPr>
              <w:t>s</w:t>
            </w:r>
          </w:p>
        </w:tc>
        <w:tc>
          <w:tcPr>
            <w:tcW w:w="3402" w:type="dxa"/>
          </w:tcPr>
          <w:p w14:paraId="3F833D87" w14:textId="77777777" w:rsidR="005D101A" w:rsidRPr="00E66869" w:rsidRDefault="005D101A" w:rsidP="00942F4B">
            <w:pPr>
              <w:pStyle w:val="Table"/>
              <w:ind w:left="-87"/>
              <w:jc w:val="both"/>
              <w:rPr>
                <w:sz w:val="20"/>
                <w:szCs w:val="20"/>
                <w:lang w:eastAsia="zh-CN"/>
              </w:rPr>
            </w:pPr>
            <m:oMath>
              <m:r>
                <w:rPr>
                  <w:rFonts w:ascii="Cambria Math" w:hAnsi="Cambria Math"/>
                  <w:sz w:val="20"/>
                  <w:szCs w:val="20"/>
                </w:rPr>
                <m:t>strike</m:t>
              </m:r>
              <m:r>
                <m:rPr>
                  <m:sty m:val="p"/>
                </m:rPr>
                <w:rPr>
                  <w:rFonts w:ascii="Cambria Math" w:hAnsi="Cambria Math"/>
                  <w:sz w:val="20"/>
                  <w:szCs w:val="20"/>
                </w:rPr>
                <m:t>←</m:t>
              </m:r>
              <m:r>
                <w:rPr>
                  <w:rFonts w:ascii="Cambria Math" w:hAnsi="Cambria Math"/>
                  <w:sz w:val="20"/>
                  <w:szCs w:val="20"/>
                </w:rPr>
                <m:t>not raise_sal</m:t>
              </m:r>
              <m:r>
                <m:rPr>
                  <m:sty m:val="p"/>
                </m:rPr>
                <w:rPr>
                  <w:rFonts w:ascii="Cambria Math" w:hAnsi="Cambria Math"/>
                  <w:sz w:val="20"/>
                  <w:szCs w:val="20"/>
                </w:rPr>
                <m:t xml:space="preserve">, </m:t>
              </m:r>
              <m:r>
                <w:rPr>
                  <w:rFonts w:ascii="Cambria Math" w:hAnsi="Cambria Math"/>
                  <w:sz w:val="20"/>
                  <w:szCs w:val="20"/>
                </w:rPr>
                <m:t>not raise_wel</m:t>
              </m:r>
            </m:oMath>
            <w:r w:rsidRPr="00E66869">
              <w:rPr>
                <w:rFonts w:hint="eastAsia"/>
                <w:sz w:val="20"/>
                <w:szCs w:val="20"/>
                <w:lang w:eastAsia="zh-CN"/>
              </w:rPr>
              <w:t>.</w:t>
            </w:r>
          </w:p>
          <w:p w14:paraId="28DC2DB3" w14:textId="77777777" w:rsidR="005D101A" w:rsidRPr="00E66869" w:rsidRDefault="005D101A" w:rsidP="00942F4B">
            <w:pPr>
              <w:pStyle w:val="Table"/>
              <w:ind w:left="-87"/>
              <w:jc w:val="both"/>
              <w:rPr>
                <w:sz w:val="20"/>
                <w:szCs w:val="20"/>
                <w:lang w:eastAsia="zh-CN"/>
              </w:rPr>
            </w:pPr>
            <m:oMath>
              <m:r>
                <w:rPr>
                  <w:rFonts w:ascii="Cambria Math" w:hAnsi="Cambria Math"/>
                  <w:sz w:val="20"/>
                  <w:szCs w:val="20"/>
                </w:rPr>
                <m:t>raise_sal</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21D1F4B6" w14:textId="77777777" w:rsidR="005D101A" w:rsidRPr="00E66869" w:rsidRDefault="005D101A" w:rsidP="00942F4B">
            <w:pPr>
              <w:pStyle w:val="Table"/>
              <w:ind w:left="-87"/>
              <w:jc w:val="both"/>
              <w:rPr>
                <w:sz w:val="20"/>
                <w:szCs w:val="20"/>
                <w:lang w:eastAsia="zh-CN"/>
              </w:rPr>
            </w:pPr>
            <m:oMath>
              <m:r>
                <w:rPr>
                  <w:rFonts w:ascii="Cambria Math" w:hAnsi="Cambria Math"/>
                  <w:sz w:val="20"/>
                  <w:szCs w:val="20"/>
                </w:rPr>
                <m:t>raise_wel</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0EA5A4F0" w14:textId="77777777" w:rsidR="005D101A" w:rsidRPr="00E66869" w:rsidRDefault="005D101A" w:rsidP="00942F4B">
            <w:pPr>
              <w:pStyle w:val="Table"/>
              <w:ind w:left="-87"/>
              <w:jc w:val="both"/>
              <w:rPr>
                <w:sz w:val="20"/>
                <w:szCs w:val="20"/>
                <w:lang w:eastAsia="zh-CN"/>
              </w:rPr>
            </w:pPr>
            <m:oMath>
              <m:r>
                <w:rPr>
                  <w:rFonts w:ascii="Cambria Math" w:hAnsi="Cambria Math"/>
                  <w:sz w:val="20"/>
                  <w:szCs w:val="20"/>
                </w:rPr>
                <m:t>inc_invest</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03B55538" w14:textId="77777777" w:rsidR="005D101A" w:rsidRPr="00E66869" w:rsidRDefault="005D101A" w:rsidP="00942F4B">
            <w:pPr>
              <w:pStyle w:val="Table"/>
              <w:ind w:left="-87"/>
              <w:jc w:val="both"/>
              <w:rPr>
                <w:sz w:val="20"/>
                <w:szCs w:val="20"/>
                <w:lang w:eastAsia="zh-CN"/>
              </w:rPr>
            </w:pPr>
            <m:oMath>
              <m:r>
                <w:rPr>
                  <w:rFonts w:ascii="Cambria Math" w:hAnsi="Cambria Math"/>
                  <w:sz w:val="20"/>
                  <w:szCs w:val="20"/>
                </w:rPr>
                <m:t>strike</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5E930A80" w14:textId="77777777" w:rsidR="005D101A" w:rsidRDefault="005D101A" w:rsidP="00942F4B">
            <w:pPr>
              <w:pStyle w:val="Table"/>
              <w:ind w:left="-87"/>
              <w:jc w:val="both"/>
              <w:rPr>
                <w:lang w:eastAsia="zh-CN"/>
              </w:rPr>
            </w:pPr>
            <m:oMath>
              <m:r>
                <w:rPr>
                  <w:rFonts w:ascii="Cambria Math" w:hAnsi="Cambria Math"/>
                  <w:sz w:val="20"/>
                  <w:szCs w:val="20"/>
                </w:rPr>
                <m:t>¬lay_off</m:t>
              </m:r>
              <m:r>
                <m:rPr>
                  <m:sty m:val="p"/>
                </m:rPr>
                <w:rPr>
                  <w:rFonts w:ascii="Cambria Math" w:hAnsi="Cambria Math"/>
                  <w:sz w:val="20"/>
                  <w:szCs w:val="20"/>
                </w:rPr>
                <m:t>←</m:t>
              </m:r>
              <m:r>
                <w:rPr>
                  <w:rFonts w:ascii="Cambria Math" w:hAnsi="Cambria Math"/>
                  <w:sz w:val="20"/>
                  <w:szCs w:val="20"/>
                </w:rPr>
                <m:t>inc_invest</m:t>
              </m:r>
            </m:oMath>
            <w:r>
              <w:rPr>
                <w:rFonts w:hint="eastAsia"/>
                <w:lang w:eastAsia="zh-CN"/>
              </w:rPr>
              <w:t>.</w:t>
            </w:r>
          </w:p>
        </w:tc>
        <w:tc>
          <w:tcPr>
            <w:tcW w:w="4253" w:type="dxa"/>
          </w:tcPr>
          <w:p w14:paraId="4A06C371" w14:textId="77777777" w:rsidR="005D101A" w:rsidRPr="00E66869" w:rsidRDefault="005D101A" w:rsidP="00942F4B">
            <w:pPr>
              <w:pStyle w:val="Table"/>
              <w:jc w:val="both"/>
              <w:rPr>
                <w:sz w:val="20"/>
                <w:szCs w:val="20"/>
                <w:lang w:eastAsia="zh-CN"/>
              </w:rPr>
            </w:pPr>
            <m:oMath>
              <m:r>
                <w:rPr>
                  <w:rFonts w:ascii="Cambria Math" w:hAnsi="Cambria Math"/>
                  <w:sz w:val="20"/>
                  <w:szCs w:val="20"/>
                </w:rPr>
                <m:t>new_tech</m:t>
              </m:r>
              <m:r>
                <m:rPr>
                  <m:sty m:val="p"/>
                </m:rPr>
                <w:rPr>
                  <w:rFonts w:ascii="Cambria Math" w:hAnsi="Cambria Math"/>
                  <w:sz w:val="20"/>
                  <w:szCs w:val="20"/>
                </w:rPr>
                <m:t>←</m:t>
              </m:r>
              <m:r>
                <w:rPr>
                  <w:rFonts w:ascii="Cambria Math" w:hAnsi="Cambria Math"/>
                  <w:sz w:val="20"/>
                  <w:szCs w:val="20"/>
                </w:rPr>
                <m:t>not strike</m:t>
              </m:r>
            </m:oMath>
            <w:r w:rsidRPr="00E66869">
              <w:rPr>
                <w:rFonts w:hint="eastAsia"/>
                <w:sz w:val="20"/>
                <w:szCs w:val="20"/>
                <w:lang w:eastAsia="zh-CN"/>
              </w:rPr>
              <w:t>.</w:t>
            </w:r>
          </w:p>
          <w:p w14:paraId="008491F5" w14:textId="77777777" w:rsidR="005D101A" w:rsidRPr="00E66869" w:rsidRDefault="005D101A" w:rsidP="00942F4B">
            <w:pPr>
              <w:pStyle w:val="Table"/>
              <w:jc w:val="both"/>
              <w:rPr>
                <w:sz w:val="20"/>
                <w:szCs w:val="20"/>
                <w:lang w:eastAsia="zh-CN"/>
              </w:rPr>
            </w:pPr>
            <m:oMath>
              <m:r>
                <w:rPr>
                  <w:rFonts w:ascii="Cambria Math" w:hAnsi="Cambria Math"/>
                  <w:sz w:val="20"/>
                  <w:szCs w:val="20"/>
                </w:rPr>
                <m:t>lay_off</m:t>
              </m:r>
              <m:r>
                <m:rPr>
                  <m:sty m:val="p"/>
                </m:rPr>
                <w:rPr>
                  <w:rFonts w:ascii="Cambria Math" w:hAnsi="Cambria Math"/>
                  <w:sz w:val="20"/>
                  <w:szCs w:val="20"/>
                </w:rPr>
                <m:t>←</m:t>
              </m:r>
              <m:r>
                <w:rPr>
                  <w:rFonts w:ascii="Cambria Math" w:hAnsi="Cambria Math"/>
                  <w:sz w:val="20"/>
                  <w:szCs w:val="20"/>
                </w:rPr>
                <m:t>new_tech</m:t>
              </m:r>
              <m:r>
                <m:rPr>
                  <m:sty m:val="p"/>
                </m:rPr>
                <w:rPr>
                  <w:rFonts w:ascii="Cambria Math" w:hAnsi="Cambria Math"/>
                  <w:sz w:val="20"/>
                  <w:szCs w:val="20"/>
                </w:rPr>
                <m:t>,</m:t>
              </m:r>
              <m:r>
                <w:rPr>
                  <w:rFonts w:ascii="Cambria Math" w:hAnsi="Cambria Math"/>
                  <w:sz w:val="20"/>
                  <w:szCs w:val="20"/>
                </w:rPr>
                <m:t>not inc_invest</m:t>
              </m:r>
            </m:oMath>
            <w:r w:rsidRPr="00E66869">
              <w:rPr>
                <w:rFonts w:hint="eastAsia"/>
                <w:sz w:val="20"/>
                <w:szCs w:val="20"/>
                <w:lang w:eastAsia="zh-CN"/>
              </w:rPr>
              <w:t>.</w:t>
            </w:r>
          </w:p>
          <w:p w14:paraId="78E0178D" w14:textId="77777777" w:rsidR="005D101A" w:rsidRPr="00E66869" w:rsidRDefault="005D101A" w:rsidP="00942F4B">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47F47B3A" w14:textId="77777777" w:rsidR="005D101A" w:rsidRPr="00E66869" w:rsidRDefault="005D101A" w:rsidP="00942F4B">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raise_sal</m:t>
              </m:r>
            </m:oMath>
            <w:r w:rsidRPr="00E66869">
              <w:rPr>
                <w:rFonts w:hint="eastAsia"/>
                <w:sz w:val="20"/>
                <w:szCs w:val="20"/>
                <w:lang w:eastAsia="zh-CN"/>
              </w:rPr>
              <w:t>.</w:t>
            </w:r>
          </w:p>
          <w:p w14:paraId="092840F5" w14:textId="77777777" w:rsidR="005D101A" w:rsidRPr="00E66869" w:rsidRDefault="005D101A" w:rsidP="00942F4B">
            <w:pPr>
              <w:pStyle w:val="Table"/>
              <w:jc w:val="both"/>
              <w:rPr>
                <w:sz w:val="20"/>
                <w:szCs w:val="20"/>
                <w:lang w:eastAsia="zh-CN"/>
              </w:rPr>
            </w:pPr>
            <m:oMath>
              <m:r>
                <w:rPr>
                  <w:rFonts w:ascii="Cambria Math" w:hAnsi="Cambria Math"/>
                  <w:sz w:val="20"/>
                  <w:szCs w:val="20"/>
                </w:rPr>
                <m:t>red_cost</m:t>
              </m:r>
              <m:r>
                <m:rPr>
                  <m:sty m:val="p"/>
                </m:rPr>
                <w:rPr>
                  <w:rFonts w:ascii="Cambria Math" w:hAnsi="Cambria Math"/>
                  <w:sz w:val="20"/>
                  <w:szCs w:val="20"/>
                </w:rPr>
                <m:t>←</m:t>
              </m:r>
              <m:r>
                <w:rPr>
                  <w:rFonts w:ascii="Cambria Math" w:hAnsi="Cambria Math"/>
                  <w:sz w:val="20"/>
                  <w:szCs w:val="20"/>
                </w:rPr>
                <m:t>lay_off</m:t>
              </m:r>
            </m:oMath>
            <w:r w:rsidRPr="00E66869">
              <w:rPr>
                <w:rFonts w:hint="eastAsia"/>
                <w:sz w:val="20"/>
                <w:szCs w:val="20"/>
                <w:lang w:eastAsia="zh-CN"/>
              </w:rPr>
              <w:t>.</w:t>
            </w:r>
          </w:p>
          <w:p w14:paraId="6850A528" w14:textId="77777777" w:rsidR="005D101A" w:rsidRPr="00E66869" w:rsidRDefault="005D101A" w:rsidP="00942F4B">
            <w:pPr>
              <w:pStyle w:val="Table"/>
              <w:jc w:val="both"/>
              <w:rPr>
                <w:sz w:val="20"/>
                <w:szCs w:val="20"/>
                <w:lang w:eastAsia="zh-CN"/>
              </w:rPr>
            </w:pPr>
            <m:oMath>
              <m:r>
                <w:rPr>
                  <w:rFonts w:ascii="Cambria Math" w:hAnsi="Cambria Math"/>
                  <w:sz w:val="20"/>
                  <w:szCs w:val="20"/>
                </w:rPr>
                <m:t>c_profit</m:t>
              </m:r>
              <m:r>
                <m:rPr>
                  <m:sty m:val="p"/>
                </m:rPr>
                <w:rPr>
                  <w:rFonts w:ascii="Cambria Math" w:hAnsi="Cambria Math"/>
                  <w:sz w:val="20"/>
                  <w:szCs w:val="20"/>
                </w:rPr>
                <m:t>←</m:t>
              </m:r>
              <m:r>
                <w:rPr>
                  <w:rFonts w:ascii="Cambria Math" w:hAnsi="Cambria Math"/>
                  <w:sz w:val="20"/>
                  <w:szCs w:val="20"/>
                </w:rPr>
                <m:t>red_cost,not_strike, not raise_sal</m:t>
              </m:r>
            </m:oMath>
            <w:r w:rsidRPr="00E66869">
              <w:rPr>
                <w:rFonts w:hint="eastAsia"/>
                <w:sz w:val="20"/>
                <w:szCs w:val="20"/>
                <w:lang w:eastAsia="zh-CN"/>
              </w:rPr>
              <w:t>.</w:t>
            </w:r>
          </w:p>
        </w:tc>
      </w:tr>
    </w:tbl>
    <w:p w14:paraId="4E44D836" w14:textId="77777777" w:rsidR="005D101A" w:rsidRPr="00F52894" w:rsidRDefault="005D101A" w:rsidP="005D101A">
      <w:pPr>
        <w:pStyle w:val="TTPParagraphothers"/>
      </w:pPr>
      <w:r>
        <w:t>In this approach, we can get following agreement of negotiation with a little time cost. When negotiators choose</w:t>
      </w:r>
      <m:oMath>
        <m:r>
          <m:rPr>
            <m:sty m:val="p"/>
          </m:rPr>
          <w:rPr>
            <w:rFonts w:ascii="Cambria Math" w:hAnsi="Cambria Math"/>
          </w:rPr>
          <m:t xml:space="preserve"> </m:t>
        </m:r>
        <m:r>
          <w:rPr>
            <w:rFonts w:ascii="Cambria Math" w:hAnsi="Cambria Math"/>
          </w:rPr>
          <m:t>({raise_sal,raise_wel,inc_invest,¬lay_off},{new_tech}</m:t>
        </m:r>
      </m:oMath>
      <w:r w:rsidRPr="003B545A">
        <w:rPr>
          <w:rFonts w:hint="eastAsia"/>
          <w:lang w:eastAsia="zh-CN"/>
        </w:rPr>
        <w:t>)</w:t>
      </w:r>
      <w:r w:rsidRPr="003B545A">
        <w:rPr>
          <w:lang w:eastAsia="zh-CN"/>
        </w:rPr>
        <w:t xml:space="preserve"> as their trade set, the example can</w:t>
      </w:r>
      <w:r>
        <w:rPr>
          <w:lang w:eastAsia="zh-CN"/>
        </w:rPr>
        <w:t xml:space="preserve"> get the following agreement, </w:t>
      </w:r>
      <m:oMath>
        <m:r>
          <w:rPr>
            <w:rFonts w:ascii="Cambria Math" w:hAnsi="Cambria Math"/>
          </w:rPr>
          <m:t>raise_wel,¬lay_off,new_tech,red_cost</m:t>
        </m:r>
        <m:r>
          <m:rPr>
            <m:sty m:val="p"/>
          </m:rPr>
          <w:rPr>
            <w:rFonts w:ascii="Cambria Math" w:hAnsi="Cambria Math"/>
          </w:rPr>
          <m:t>,c_profit</m:t>
        </m:r>
      </m:oMath>
      <w:r>
        <w:rPr>
          <w:rFonts w:hint="eastAsia"/>
          <w:lang w:eastAsia="zh-CN"/>
        </w:rPr>
        <w:t>.</w:t>
      </w:r>
      <w:r w:rsidRPr="003B545A">
        <w:rPr>
          <w:lang w:eastAsia="zh-CN"/>
        </w:rPr>
        <w:t xml:space="preserve"> </w:t>
      </w:r>
      <w:r>
        <w:rPr>
          <w:lang w:eastAsia="zh-CN"/>
        </w:rPr>
        <w:t>Through this method, negotiators can save much more times than using traditional approaches in general. In worst case, it spends as same time as traditional approaches. The experiments show that</w:t>
      </w:r>
      <w:r w:rsidRPr="003B545A">
        <w:t xml:space="preserve"> </w:t>
      </w:r>
      <w:r>
        <w:t>the heuristic method has an outstanding performance in general.</w:t>
      </w:r>
    </w:p>
    <w:p w14:paraId="422769C2" w14:textId="77777777" w:rsidR="005D101A" w:rsidRPr="00DD4E1D" w:rsidRDefault="005D101A" w:rsidP="005D101A">
      <w:pPr>
        <w:pStyle w:val="TTPSectionHeading"/>
      </w:pPr>
      <w:r w:rsidRPr="00DD4E1D">
        <w:t>Summary</w:t>
      </w:r>
    </w:p>
    <w:p w14:paraId="7D10FEA8" w14:textId="77777777" w:rsidR="005D101A" w:rsidRPr="00356486" w:rsidRDefault="005D101A" w:rsidP="005D101A">
      <w:pPr>
        <w:pStyle w:val="spara"/>
        <w:rPr>
          <w:sz w:val="24"/>
          <w:szCs w:val="24"/>
        </w:rPr>
      </w:pPr>
      <w:r w:rsidRPr="00356486">
        <w:rPr>
          <w:sz w:val="24"/>
          <w:szCs w:val="24"/>
        </w:rPr>
        <w:lastRenderedPageBreak/>
        <w:t>This paper proposes a heuristic method of bilateral negotiation based on answer set programming. And the astringency of this method is ensured by selecting only one pair of initial answer set to negotiate in first step and accepting literals as important as possible. This paper also defines its own ranking criteria in answer set sorting. It’s clear that we could get a reasonable result of negotiations by accepting literals which is more important to negotiators. Moreover, we could take less time to finish the neg</w:t>
      </w:r>
      <w:r>
        <w:rPr>
          <w:sz w:val="24"/>
          <w:szCs w:val="24"/>
        </w:rPr>
        <w:t>otiation than traditional approaches</w:t>
      </w:r>
      <w:r w:rsidRPr="00356486">
        <w:rPr>
          <w:sz w:val="24"/>
          <w:szCs w:val="24"/>
        </w:rPr>
        <w:t>. Especially, this method could be used in the negotiation of buyers and</w:t>
      </w:r>
      <w:r>
        <w:rPr>
          <w:sz w:val="24"/>
          <w:szCs w:val="24"/>
        </w:rPr>
        <w:t xml:space="preserve"> sellers in e-commerce</w:t>
      </w:r>
      <w:r w:rsidRPr="00356486">
        <w:rPr>
          <w:sz w:val="24"/>
          <w:szCs w:val="24"/>
        </w:rPr>
        <w:t>.</w:t>
      </w:r>
    </w:p>
    <w:p w14:paraId="1006624E" w14:textId="77777777" w:rsidR="005D101A" w:rsidRPr="00356486" w:rsidRDefault="005D101A" w:rsidP="005D101A">
      <w:pPr>
        <w:pStyle w:val="TTPParagraph1st"/>
        <w:rPr>
          <w:lang w:eastAsia="zh-CN"/>
        </w:rPr>
      </w:pPr>
      <w:r w:rsidRPr="00356486">
        <w:t xml:space="preserve">Currently we only consider the primary bilateral negotiations, and we </w:t>
      </w:r>
      <w:r>
        <w:t>do</w:t>
      </w:r>
      <w:r w:rsidRPr="00356486">
        <w:t xml:space="preserve"> not </w:t>
      </w:r>
      <w:r>
        <w:t>take</w:t>
      </w:r>
      <w:r w:rsidRPr="00356486">
        <w:t xml:space="preserve"> the time constraint and other constraints of negotiation</w:t>
      </w:r>
      <w:r>
        <w:t xml:space="preserve"> </w:t>
      </w:r>
      <w:r w:rsidRPr="005D5C6D">
        <w:rPr>
          <w:color w:val="FF0000"/>
        </w:rPr>
        <w:fldChar w:fldCharType="begin"/>
      </w:r>
      <w:r w:rsidRPr="005D5C6D">
        <w:instrText xml:space="preserve"> REF _Ref448244788 \r \h </w:instrText>
      </w:r>
      <w:r w:rsidRPr="005D5C6D">
        <w:rPr>
          <w:color w:val="FF0000"/>
        </w:rPr>
        <w:instrText xml:space="preserve"> \* MERGEFORMAT </w:instrText>
      </w:r>
      <w:r w:rsidRPr="005D5C6D">
        <w:rPr>
          <w:color w:val="FF0000"/>
        </w:rPr>
      </w:r>
      <w:r w:rsidRPr="005D5C6D">
        <w:rPr>
          <w:color w:val="FF0000"/>
        </w:rPr>
        <w:fldChar w:fldCharType="separate"/>
      </w:r>
      <w:r w:rsidRPr="005D5C6D">
        <w:t>[22]</w:t>
      </w:r>
      <w:r w:rsidRPr="005D5C6D">
        <w:rPr>
          <w:color w:val="FF0000"/>
        </w:rPr>
        <w:fldChar w:fldCharType="end"/>
      </w:r>
      <w:r w:rsidRPr="00356486">
        <w:t xml:space="preserve"> and multilateral negotiations</w:t>
      </w:r>
      <w:r>
        <w:t xml:space="preserve"> into consideration</w:t>
      </w:r>
      <w:r w:rsidRPr="00356486">
        <w:t>. As for our future work, we plan to extend this method to the multilateral negotiations and add time constraint. Besides, we plan to take the external influence into consideration</w:t>
      </w:r>
      <w:r w:rsidRPr="000A67E4">
        <w:rPr>
          <w:vertAlign w:val="superscript"/>
        </w:rPr>
        <w:t xml:space="preserve"> </w:t>
      </w:r>
      <w:r w:rsidRPr="005D5C6D">
        <w:fldChar w:fldCharType="begin"/>
      </w:r>
      <w:r w:rsidRPr="005D5C6D">
        <w:instrText xml:space="preserve"> REF _Ref448244802 \r \h  \* MERGEFORMAT </w:instrText>
      </w:r>
      <w:r w:rsidRPr="005D5C6D">
        <w:fldChar w:fldCharType="separate"/>
      </w:r>
      <w:r w:rsidRPr="005D5C6D">
        <w:t>[23]</w:t>
      </w:r>
      <w:r w:rsidRPr="005D5C6D">
        <w:fldChar w:fldCharType="end"/>
      </w:r>
      <w:r w:rsidRPr="00356486">
        <w:t>. In addition, we are projected to do the work about optimization of benefits criteria.</w:t>
      </w:r>
    </w:p>
    <w:p w14:paraId="5FF5F3C5" w14:textId="77777777" w:rsidR="005D101A" w:rsidRDefault="005D101A" w:rsidP="005D101A">
      <w:pPr>
        <w:pStyle w:val="TTPSectionHeading"/>
        <w:rPr>
          <w:lang w:eastAsia="zh-CN"/>
        </w:rPr>
      </w:pPr>
      <w:r>
        <w:rPr>
          <w:lang w:eastAsia="zh-CN"/>
        </w:rPr>
        <w:t>Acknowledgement</w:t>
      </w:r>
    </w:p>
    <w:p w14:paraId="7995B790" w14:textId="77777777" w:rsidR="005D101A" w:rsidRDefault="005D101A" w:rsidP="005D101A">
      <w:pPr>
        <w:pStyle w:val="reference"/>
      </w:pPr>
    </w:p>
    <w:p w14:paraId="7FAFF7D5" w14:textId="77777777" w:rsidR="005D101A" w:rsidRPr="00F41C1E" w:rsidRDefault="005D101A" w:rsidP="005D101A">
      <w:pPr>
        <w:pStyle w:val="reference"/>
        <w:rPr>
          <w:color w:val="C00000"/>
        </w:rPr>
      </w:pPr>
      <w:r w:rsidRPr="00AE5355">
        <w:t>References</w:t>
      </w:r>
    </w:p>
    <w:p w14:paraId="1CC3B592" w14:textId="77777777" w:rsidR="005D101A" w:rsidRPr="00F15B79" w:rsidRDefault="005D101A" w:rsidP="005D101A">
      <w:pPr>
        <w:pStyle w:val="ae"/>
        <w:numPr>
          <w:ilvl w:val="0"/>
          <w:numId w:val="10"/>
        </w:numPr>
        <w:ind w:firstLineChars="0"/>
        <w:rPr>
          <w:szCs w:val="21"/>
        </w:rPr>
      </w:pPr>
      <w:bookmarkStart w:id="1" w:name="_Ref448241734"/>
      <w:bookmarkStart w:id="2" w:name="_Ref448231520"/>
      <w:r w:rsidRPr="00F15B79">
        <w:rPr>
          <w:szCs w:val="21"/>
        </w:rPr>
        <w:t>Hussain I, Knapen L, Galland S, et al. Organizational and agent-based automated negotiation model for carpooling[J]. Procedia Computer Science, 2014, 37: 396-403.</w:t>
      </w:r>
      <w:bookmarkEnd w:id="1"/>
    </w:p>
    <w:p w14:paraId="1B195A03" w14:textId="77777777" w:rsidR="005D101A" w:rsidRPr="00F15B79" w:rsidRDefault="005D101A" w:rsidP="005D101A">
      <w:pPr>
        <w:pStyle w:val="ae"/>
        <w:numPr>
          <w:ilvl w:val="0"/>
          <w:numId w:val="10"/>
        </w:numPr>
        <w:ind w:firstLineChars="0"/>
        <w:rPr>
          <w:szCs w:val="21"/>
        </w:rPr>
      </w:pPr>
      <w:bookmarkStart w:id="3" w:name="_Ref448241918"/>
      <w:r w:rsidRPr="00F15B79">
        <w:rPr>
          <w:szCs w:val="21"/>
        </w:rPr>
        <w:t>Williams C R, Robu V, Gerding E H, et al. Using gaussian processes to optimise concession in complex negotiations against unknown opponents[J]. 2011..</w:t>
      </w:r>
      <w:bookmarkEnd w:id="2"/>
      <w:bookmarkEnd w:id="3"/>
    </w:p>
    <w:p w14:paraId="369EF2DE" w14:textId="77777777" w:rsidR="005D101A" w:rsidRPr="00F15B79" w:rsidRDefault="005D101A" w:rsidP="005D101A">
      <w:pPr>
        <w:pStyle w:val="ae"/>
        <w:numPr>
          <w:ilvl w:val="0"/>
          <w:numId w:val="10"/>
        </w:numPr>
        <w:ind w:firstLineChars="0"/>
        <w:rPr>
          <w:szCs w:val="21"/>
        </w:rPr>
      </w:pPr>
      <w:bookmarkStart w:id="4" w:name="_Ref448231529"/>
      <w:r w:rsidRPr="00F15B79">
        <w:rPr>
          <w:szCs w:val="21"/>
        </w:rPr>
        <w:t>Chen S, Bou-Ammar H, Tuyls K, et al. Conditional Restricted Boltzmann Machines for Negotiations in Highly Competitive and Complex Domains[C]//IJCAI. 2013.</w:t>
      </w:r>
      <w:bookmarkEnd w:id="4"/>
    </w:p>
    <w:p w14:paraId="0AD7F6F5" w14:textId="77777777" w:rsidR="005D101A" w:rsidRPr="00F15B79" w:rsidRDefault="005D101A" w:rsidP="005D101A">
      <w:pPr>
        <w:pStyle w:val="ae"/>
        <w:numPr>
          <w:ilvl w:val="0"/>
          <w:numId w:val="10"/>
        </w:numPr>
        <w:ind w:firstLineChars="0"/>
        <w:rPr>
          <w:szCs w:val="21"/>
        </w:rPr>
      </w:pPr>
      <w:bookmarkStart w:id="5" w:name="_Ref448244182"/>
      <w:r w:rsidRPr="00F15B79">
        <w:rPr>
          <w:szCs w:val="21"/>
        </w:rPr>
        <w:t>Peleckis K. International business negotiations: innovation, negotiation team, preparation[J]. Procedia-Social and Behavioral Sciences, 2014, 110: 64-73.</w:t>
      </w:r>
      <w:bookmarkEnd w:id="5"/>
    </w:p>
    <w:p w14:paraId="1A29D359" w14:textId="77777777" w:rsidR="005D101A" w:rsidRPr="00F15B79" w:rsidRDefault="005D101A" w:rsidP="005D101A">
      <w:pPr>
        <w:pStyle w:val="ae"/>
        <w:numPr>
          <w:ilvl w:val="0"/>
          <w:numId w:val="10"/>
        </w:numPr>
        <w:ind w:firstLineChars="0"/>
        <w:rPr>
          <w:szCs w:val="21"/>
        </w:rPr>
      </w:pPr>
      <w:bookmarkStart w:id="6" w:name="_Ref448231567"/>
      <w:r w:rsidRPr="00F15B79">
        <w:rPr>
          <w:szCs w:val="21"/>
        </w:rPr>
        <w:t>De Clercq S, Schockaert S, Nowé A, et al. Multilateral negotiation in Boolean games with incomplete information using generalized possibilistic logic[C]//Proceedings of the 24th International Conference on Artificial Intelligence. AAAI Press, 2015: 2890-2896.</w:t>
      </w:r>
      <w:bookmarkEnd w:id="6"/>
    </w:p>
    <w:p w14:paraId="519DB59A" w14:textId="77777777" w:rsidR="005D101A" w:rsidRPr="00F15B79" w:rsidRDefault="005D101A" w:rsidP="005D101A">
      <w:pPr>
        <w:pStyle w:val="ae"/>
        <w:numPr>
          <w:ilvl w:val="0"/>
          <w:numId w:val="10"/>
        </w:numPr>
        <w:ind w:firstLineChars="0"/>
        <w:rPr>
          <w:szCs w:val="21"/>
        </w:rPr>
      </w:pPr>
      <w:bookmarkStart w:id="7" w:name="_Ref448231577"/>
      <w:r w:rsidRPr="00F15B79">
        <w:rPr>
          <w:szCs w:val="21"/>
        </w:rPr>
        <w:t>Chen W, Zhang M Y, Wu M N. A Logic-Program-Based Negotiation Mechanism[J]. Journal of Computer Science and Technology, 2009, 24(4): 753-760.</w:t>
      </w:r>
      <w:bookmarkEnd w:id="7"/>
    </w:p>
    <w:p w14:paraId="2A4CBE99" w14:textId="77777777" w:rsidR="005D101A" w:rsidRPr="00F15B79" w:rsidRDefault="005D101A" w:rsidP="005D101A">
      <w:pPr>
        <w:pStyle w:val="ae"/>
        <w:numPr>
          <w:ilvl w:val="0"/>
          <w:numId w:val="10"/>
        </w:numPr>
        <w:ind w:firstLineChars="0"/>
        <w:rPr>
          <w:szCs w:val="21"/>
        </w:rPr>
      </w:pPr>
      <w:bookmarkStart w:id="8" w:name="_Ref448244277"/>
      <w:bookmarkStart w:id="9" w:name="_Ref448231600"/>
      <w:r w:rsidRPr="00F15B79">
        <w:rPr>
          <w:szCs w:val="21"/>
        </w:rPr>
        <w:t>Segerberg K. Irrevocable belief revision in dynamic doxastic logic[J]. Notre Dame journal of formal logic, 1998, 39(3): 287-306.</w:t>
      </w:r>
      <w:bookmarkEnd w:id="8"/>
      <w:r w:rsidRPr="00F15B79">
        <w:rPr>
          <w:rFonts w:hint="eastAsia"/>
          <w:szCs w:val="21"/>
        </w:rPr>
        <w:t xml:space="preserve"> </w:t>
      </w:r>
    </w:p>
    <w:p w14:paraId="5D38AB67" w14:textId="77777777" w:rsidR="005D101A" w:rsidRPr="00F15B79" w:rsidRDefault="005D101A" w:rsidP="005D101A">
      <w:pPr>
        <w:pStyle w:val="ae"/>
        <w:numPr>
          <w:ilvl w:val="0"/>
          <w:numId w:val="10"/>
        </w:numPr>
        <w:ind w:firstLineChars="0"/>
        <w:rPr>
          <w:szCs w:val="21"/>
        </w:rPr>
      </w:pPr>
      <w:bookmarkStart w:id="10" w:name="_Ref448244326"/>
      <w:bookmarkStart w:id="11" w:name="_Ref448231615"/>
      <w:bookmarkEnd w:id="9"/>
      <w:r w:rsidRPr="00F15B79">
        <w:rPr>
          <w:szCs w:val="21"/>
        </w:rPr>
        <w:t>Zhang D, Zhu Z, Chen S. Default reasoning and belief revision: a syntax-independent approach[J]. Journal of Computer Science and Technology, 2000, 15(5): 430-438.</w:t>
      </w:r>
      <w:bookmarkEnd w:id="10"/>
    </w:p>
    <w:p w14:paraId="6214749E" w14:textId="77777777" w:rsidR="005D101A" w:rsidRPr="00F15B79" w:rsidRDefault="005D101A" w:rsidP="005D101A">
      <w:pPr>
        <w:pStyle w:val="ae"/>
        <w:numPr>
          <w:ilvl w:val="0"/>
          <w:numId w:val="10"/>
        </w:numPr>
        <w:ind w:firstLineChars="0"/>
        <w:rPr>
          <w:szCs w:val="21"/>
        </w:rPr>
      </w:pPr>
      <w:bookmarkStart w:id="12" w:name="_Ref448244340"/>
      <w:bookmarkEnd w:id="11"/>
      <w:r w:rsidRPr="00F15B79">
        <w:rPr>
          <w:szCs w:val="21"/>
        </w:rPr>
        <w:t>Enqvist S. Interrogative belief revision in modal logic[J]. Journal of philosophical logic, 2009, 38(5): 527-548.</w:t>
      </w:r>
      <w:bookmarkEnd w:id="12"/>
    </w:p>
    <w:p w14:paraId="45CAC84F" w14:textId="77777777" w:rsidR="005D101A" w:rsidRPr="00F15B79" w:rsidRDefault="005D101A" w:rsidP="005D101A">
      <w:pPr>
        <w:pStyle w:val="ae"/>
        <w:numPr>
          <w:ilvl w:val="0"/>
          <w:numId w:val="10"/>
        </w:numPr>
        <w:ind w:firstLineChars="0"/>
        <w:rPr>
          <w:szCs w:val="21"/>
        </w:rPr>
      </w:pPr>
      <w:bookmarkStart w:id="13" w:name="_Ref448244360"/>
      <w:r w:rsidRPr="00F15B79">
        <w:rPr>
          <w:szCs w:val="21"/>
        </w:rPr>
        <w:t>Baral C. Knowledge representation, reasoning and declarative problem solving[M]. Cambridge university press, 2003.</w:t>
      </w:r>
      <w:bookmarkEnd w:id="13"/>
    </w:p>
    <w:p w14:paraId="0F7362A8" w14:textId="77777777" w:rsidR="005D101A" w:rsidRPr="00F15B79" w:rsidRDefault="005D101A" w:rsidP="005D101A">
      <w:pPr>
        <w:pStyle w:val="ae"/>
        <w:numPr>
          <w:ilvl w:val="0"/>
          <w:numId w:val="10"/>
        </w:numPr>
        <w:ind w:firstLineChars="0"/>
        <w:rPr>
          <w:szCs w:val="21"/>
        </w:rPr>
      </w:pPr>
      <w:bookmarkStart w:id="14" w:name="_Ref448231632"/>
      <w:r w:rsidRPr="00F15B79">
        <w:rPr>
          <w:szCs w:val="21"/>
        </w:rPr>
        <w:t>Van Harmelen Frank, Lifschitz Vladimir, Porter Bruce. Handbook of knowledge representation[M]. Elsevier, 2008,1:285–316.</w:t>
      </w:r>
      <w:bookmarkEnd w:id="14"/>
    </w:p>
    <w:p w14:paraId="589C8658" w14:textId="77777777" w:rsidR="005D101A" w:rsidRPr="00F15B79" w:rsidRDefault="005D101A" w:rsidP="005D101A">
      <w:pPr>
        <w:pStyle w:val="ae"/>
        <w:numPr>
          <w:ilvl w:val="0"/>
          <w:numId w:val="10"/>
        </w:numPr>
        <w:ind w:firstLineChars="0"/>
        <w:rPr>
          <w:szCs w:val="21"/>
        </w:rPr>
      </w:pPr>
      <w:bookmarkStart w:id="15" w:name="_Ref448244376"/>
      <w:bookmarkStart w:id="16" w:name="_Ref448231660"/>
      <w:r w:rsidRPr="00F15B79">
        <w:rPr>
          <w:szCs w:val="21"/>
        </w:rPr>
        <w:t>Lifschitz V. Foundations of logic programming[J]. Principles of knowledge representation, 1996, 3: 69-127.</w:t>
      </w:r>
      <w:bookmarkEnd w:id="15"/>
    </w:p>
    <w:p w14:paraId="07DACA78" w14:textId="77777777" w:rsidR="005D101A" w:rsidRPr="00F15B79" w:rsidRDefault="005D101A" w:rsidP="005D101A">
      <w:pPr>
        <w:pStyle w:val="ae"/>
        <w:numPr>
          <w:ilvl w:val="0"/>
          <w:numId w:val="10"/>
        </w:numPr>
        <w:ind w:firstLineChars="0"/>
        <w:rPr>
          <w:szCs w:val="21"/>
        </w:rPr>
      </w:pPr>
      <w:bookmarkStart w:id="17" w:name="_Ref448244390"/>
      <w:bookmarkStart w:id="18" w:name="_Ref448231661"/>
      <w:bookmarkEnd w:id="16"/>
      <w:r w:rsidRPr="00F15B79">
        <w:rPr>
          <w:szCs w:val="21"/>
        </w:rPr>
        <w:t>Costantini S, De Gasperis G, Provetti A, et al. A heuristic approach to proposal-based negotiation: with applications in fashion supply chain management[J]. Mathematical Problems in Engineering, 2013, 2013.</w:t>
      </w:r>
      <w:bookmarkEnd w:id="17"/>
      <w:r w:rsidRPr="00F15B79">
        <w:rPr>
          <w:szCs w:val="21"/>
        </w:rPr>
        <w:t xml:space="preserve"> </w:t>
      </w:r>
    </w:p>
    <w:p w14:paraId="6F9611AB" w14:textId="77777777" w:rsidR="005D101A" w:rsidRPr="00F15B79" w:rsidRDefault="005D101A" w:rsidP="005D101A">
      <w:pPr>
        <w:pStyle w:val="ae"/>
        <w:numPr>
          <w:ilvl w:val="0"/>
          <w:numId w:val="10"/>
        </w:numPr>
        <w:ind w:firstLineChars="0"/>
        <w:rPr>
          <w:szCs w:val="21"/>
        </w:rPr>
      </w:pPr>
      <w:bookmarkStart w:id="19" w:name="_Ref448244392"/>
      <w:bookmarkEnd w:id="18"/>
      <w:r w:rsidRPr="00F15B79">
        <w:rPr>
          <w:szCs w:val="21"/>
        </w:rPr>
        <w:t>Costantini S, Tocchio A, Tsintza P. A Heuristic Approach to P2P Negotiation[M]//Computational Logic in Multi-Agent Systems. Springer Berlin Heidelberg, 2007: 177-192.</w:t>
      </w:r>
      <w:bookmarkEnd w:id="19"/>
    </w:p>
    <w:p w14:paraId="6B30B02D" w14:textId="77777777" w:rsidR="005D101A" w:rsidRPr="00F15B79" w:rsidRDefault="005D101A" w:rsidP="005D101A">
      <w:pPr>
        <w:pStyle w:val="ae"/>
        <w:numPr>
          <w:ilvl w:val="0"/>
          <w:numId w:val="10"/>
        </w:numPr>
        <w:ind w:firstLineChars="0"/>
        <w:rPr>
          <w:szCs w:val="21"/>
        </w:rPr>
      </w:pPr>
      <w:bookmarkStart w:id="20" w:name="_Ref448244544"/>
      <w:r w:rsidRPr="00F15B79">
        <w:rPr>
          <w:szCs w:val="21"/>
        </w:rPr>
        <w:t>Gelfond M, Lifschitz V. Classical negation in logic programs and disjunctive databases[J]. New generation computing, 1991, 9(3-4): 365-385.</w:t>
      </w:r>
      <w:bookmarkEnd w:id="20"/>
    </w:p>
    <w:p w14:paraId="45E38D48" w14:textId="77777777" w:rsidR="005D101A" w:rsidRPr="00F15B79" w:rsidRDefault="005D101A" w:rsidP="005D101A">
      <w:pPr>
        <w:pStyle w:val="ae"/>
        <w:numPr>
          <w:ilvl w:val="0"/>
          <w:numId w:val="10"/>
        </w:numPr>
        <w:ind w:firstLineChars="0"/>
        <w:rPr>
          <w:szCs w:val="21"/>
        </w:rPr>
      </w:pPr>
      <w:bookmarkStart w:id="21" w:name="_Ref448244588"/>
      <w:r w:rsidRPr="00F15B79">
        <w:rPr>
          <w:szCs w:val="21"/>
        </w:rPr>
        <w:t>Holland J H. Genetic algorithms and the optimal allocation of trials[J]. SIAM Journal on Computing, 1973, 2(2): 88-105.</w:t>
      </w:r>
      <w:bookmarkEnd w:id="21"/>
    </w:p>
    <w:p w14:paraId="45AFE264" w14:textId="77777777" w:rsidR="005D101A" w:rsidRPr="00F15B79" w:rsidRDefault="005D101A" w:rsidP="005D101A">
      <w:pPr>
        <w:pStyle w:val="ae"/>
        <w:numPr>
          <w:ilvl w:val="0"/>
          <w:numId w:val="10"/>
        </w:numPr>
        <w:ind w:firstLineChars="0"/>
        <w:rPr>
          <w:szCs w:val="21"/>
        </w:rPr>
      </w:pPr>
      <w:bookmarkStart w:id="22" w:name="_Ref448244600"/>
      <w:bookmarkStart w:id="23" w:name="_Ref448232044"/>
      <w:r w:rsidRPr="00F15B79">
        <w:rPr>
          <w:szCs w:val="21"/>
        </w:rPr>
        <w:t>Wikipedia. Genetic algorithm[EB/OL]. [2016-03-15].http://en.wikipedia.org/wiki/Genetic\_algorithm.</w:t>
      </w:r>
      <w:bookmarkEnd w:id="22"/>
    </w:p>
    <w:p w14:paraId="078CEB00" w14:textId="77777777" w:rsidR="005D101A" w:rsidRPr="00F15B79" w:rsidRDefault="005D101A" w:rsidP="005D101A">
      <w:pPr>
        <w:pStyle w:val="ae"/>
        <w:numPr>
          <w:ilvl w:val="0"/>
          <w:numId w:val="10"/>
        </w:numPr>
        <w:ind w:firstLineChars="0"/>
        <w:rPr>
          <w:szCs w:val="21"/>
        </w:rPr>
      </w:pPr>
      <w:bookmarkStart w:id="24" w:name="_Ref448244612"/>
      <w:bookmarkEnd w:id="23"/>
      <w:r w:rsidRPr="00F15B79">
        <w:rPr>
          <w:szCs w:val="21"/>
        </w:rPr>
        <w:t>Steinbrunn M, Moerkotte G, Kemper A. Heuristic and randomized optimization for the join ordering problem[J]. The VLDB Journal—The International Journal on Very Large Data Bases, 1997, 6(3): 191-208.</w:t>
      </w:r>
      <w:bookmarkEnd w:id="24"/>
    </w:p>
    <w:p w14:paraId="44201C37" w14:textId="77777777" w:rsidR="005D101A" w:rsidRPr="00F15B79" w:rsidRDefault="005D101A" w:rsidP="005D101A">
      <w:pPr>
        <w:pStyle w:val="ae"/>
        <w:numPr>
          <w:ilvl w:val="0"/>
          <w:numId w:val="10"/>
        </w:numPr>
        <w:ind w:firstLineChars="0"/>
        <w:rPr>
          <w:szCs w:val="21"/>
        </w:rPr>
      </w:pPr>
      <w:bookmarkStart w:id="25" w:name="_Ref448244623"/>
      <w:bookmarkStart w:id="26" w:name="_Ref448232070"/>
      <w:r w:rsidRPr="00F15B79">
        <w:rPr>
          <w:szCs w:val="21"/>
        </w:rPr>
        <w:t>Kirkpatrick S. Optimization by simulated annealing: Quantitative studies[J]. Journal of statistical physics, 1984, 34(5-6): 975-986.</w:t>
      </w:r>
      <w:bookmarkEnd w:id="25"/>
      <w:r w:rsidRPr="00F15B79">
        <w:rPr>
          <w:szCs w:val="21"/>
        </w:rPr>
        <w:t xml:space="preserve"> </w:t>
      </w:r>
    </w:p>
    <w:p w14:paraId="1EE7532F" w14:textId="77777777" w:rsidR="005D101A" w:rsidRPr="00F15B79" w:rsidRDefault="005D101A" w:rsidP="005D101A">
      <w:pPr>
        <w:pStyle w:val="ae"/>
        <w:numPr>
          <w:ilvl w:val="0"/>
          <w:numId w:val="10"/>
        </w:numPr>
        <w:ind w:firstLineChars="0"/>
        <w:rPr>
          <w:szCs w:val="21"/>
        </w:rPr>
      </w:pPr>
      <w:bookmarkStart w:id="27" w:name="_Ref448244738"/>
      <w:bookmarkStart w:id="28" w:name="_Ref448232126"/>
      <w:bookmarkEnd w:id="26"/>
      <w:r w:rsidRPr="00F15B79">
        <w:rPr>
          <w:szCs w:val="21"/>
        </w:rPr>
        <w:lastRenderedPageBreak/>
        <w:t>Tocchio A. Multi-Agent systems in computational logic[D]. Ph. D. Thesis, Dipartimento di Informatica, Universitá degli Studi di L’Aquila, 2005.</w:t>
      </w:r>
      <w:bookmarkEnd w:id="27"/>
      <w:r w:rsidRPr="00F15B79">
        <w:rPr>
          <w:szCs w:val="21"/>
        </w:rPr>
        <w:t xml:space="preserve"> </w:t>
      </w:r>
    </w:p>
    <w:p w14:paraId="2B6EE673" w14:textId="77777777" w:rsidR="005D101A" w:rsidRPr="00F15B79" w:rsidRDefault="005D101A" w:rsidP="005D101A">
      <w:pPr>
        <w:pStyle w:val="ae"/>
        <w:numPr>
          <w:ilvl w:val="0"/>
          <w:numId w:val="10"/>
        </w:numPr>
        <w:ind w:firstLineChars="0"/>
        <w:rPr>
          <w:szCs w:val="21"/>
        </w:rPr>
      </w:pPr>
      <w:bookmarkStart w:id="29" w:name="_Ref448244767"/>
      <w:bookmarkStart w:id="30" w:name="_Ref448232144"/>
      <w:bookmarkEnd w:id="28"/>
      <w:r w:rsidRPr="00F15B79">
        <w:rPr>
          <w:szCs w:val="21"/>
        </w:rPr>
        <w:t>Fudenberg D, Tirole J. Game theory, 1991[J]. Cambridge, Massachusetts, 1991, 393.</w:t>
      </w:r>
      <w:bookmarkEnd w:id="29"/>
      <w:r w:rsidRPr="00F15B79">
        <w:rPr>
          <w:szCs w:val="21"/>
        </w:rPr>
        <w:t xml:space="preserve"> </w:t>
      </w:r>
    </w:p>
    <w:p w14:paraId="588BA257" w14:textId="77777777" w:rsidR="005D101A" w:rsidRPr="00F15B79" w:rsidRDefault="005D101A" w:rsidP="005D101A">
      <w:pPr>
        <w:pStyle w:val="ae"/>
        <w:numPr>
          <w:ilvl w:val="0"/>
          <w:numId w:val="10"/>
        </w:numPr>
        <w:ind w:firstLineChars="0"/>
        <w:rPr>
          <w:szCs w:val="21"/>
        </w:rPr>
      </w:pPr>
      <w:bookmarkStart w:id="31" w:name="_Ref448244788"/>
      <w:bookmarkStart w:id="32" w:name="_Ref448232154"/>
      <w:bookmarkEnd w:id="30"/>
      <w:r w:rsidRPr="00F15B79">
        <w:rPr>
          <w:szCs w:val="21"/>
        </w:rPr>
        <w:t>Fujita K, Ito T, Klein M. The effect of grouping issues in multiple interdependent issues negotiation based on cone-constraints[M]//New Trends in Agent-Based Complex Automated Negotiations. Springer Berlin Heidelberg, 2012: 39-55.</w:t>
      </w:r>
      <w:bookmarkEnd w:id="31"/>
      <w:r w:rsidRPr="00F15B79">
        <w:rPr>
          <w:szCs w:val="21"/>
        </w:rPr>
        <w:t xml:space="preserve"> </w:t>
      </w:r>
    </w:p>
    <w:p w14:paraId="7FDFD844" w14:textId="77777777" w:rsidR="005D101A" w:rsidRPr="00F15B79" w:rsidRDefault="005D101A" w:rsidP="005D101A">
      <w:pPr>
        <w:pStyle w:val="ae"/>
        <w:numPr>
          <w:ilvl w:val="0"/>
          <w:numId w:val="10"/>
        </w:numPr>
        <w:ind w:firstLineChars="0"/>
        <w:rPr>
          <w:szCs w:val="21"/>
        </w:rPr>
      </w:pPr>
      <w:bookmarkStart w:id="33" w:name="_Ref448244802"/>
      <w:bookmarkEnd w:id="32"/>
      <w:r w:rsidRPr="00F15B79">
        <w:rPr>
          <w:szCs w:val="21"/>
        </w:rPr>
        <w:t>Lin R, Kraus S, Wilkenfeld J, et al. Negotiating with bounded rational agents in environments with incomplete information using an automated agent[J]. Artificial Intelligence, 2008, 172(6): 823-851.</w:t>
      </w:r>
      <w:bookmarkEnd w:id="33"/>
    </w:p>
    <w:p w14:paraId="4978A1C9" w14:textId="77777777" w:rsidR="005D101A" w:rsidRDefault="005D101A" w:rsidP="005D101A">
      <w:pPr>
        <w:pStyle w:val="ae"/>
        <w:numPr>
          <w:ilvl w:val="0"/>
          <w:numId w:val="10"/>
        </w:numPr>
        <w:ind w:firstLineChars="0"/>
        <w:rPr>
          <w:szCs w:val="21"/>
        </w:rPr>
      </w:pPr>
      <w:bookmarkStart w:id="34" w:name="_Ref466243606"/>
      <w:r w:rsidRPr="00C81F04">
        <w:rPr>
          <w:szCs w:val="21"/>
        </w:rPr>
        <w:t>Van Gelder, Allen, Kenneth</w:t>
      </w:r>
      <w:r>
        <w:rPr>
          <w:szCs w:val="21"/>
        </w:rPr>
        <w:t xml:space="preserve"> A. Ross, and John S. Schlipf. </w:t>
      </w:r>
      <w:r w:rsidRPr="00C81F04">
        <w:rPr>
          <w:szCs w:val="21"/>
        </w:rPr>
        <w:t>The well-founded semant</w:t>
      </w:r>
      <w:r>
        <w:rPr>
          <w:szCs w:val="21"/>
        </w:rPr>
        <w:t>ics for general logic programs[J].</w:t>
      </w:r>
      <w:r w:rsidRPr="00C81F04">
        <w:rPr>
          <w:szCs w:val="21"/>
        </w:rPr>
        <w:t xml:space="preserve"> Journ</w:t>
      </w:r>
      <w:r>
        <w:rPr>
          <w:szCs w:val="21"/>
        </w:rPr>
        <w:t>al of the ACM (JACM) , 1991, 38(3)</w:t>
      </w:r>
      <w:r w:rsidRPr="00C81F04">
        <w:rPr>
          <w:szCs w:val="21"/>
        </w:rPr>
        <w:t>: 619-649.</w:t>
      </w:r>
      <w:bookmarkEnd w:id="34"/>
    </w:p>
    <w:p w14:paraId="33E38A3D" w14:textId="77777777" w:rsidR="005D101A" w:rsidRDefault="005D101A" w:rsidP="005D101A">
      <w:pPr>
        <w:pStyle w:val="ae"/>
        <w:numPr>
          <w:ilvl w:val="0"/>
          <w:numId w:val="10"/>
        </w:numPr>
        <w:ind w:firstLineChars="0"/>
        <w:rPr>
          <w:szCs w:val="21"/>
        </w:rPr>
      </w:pPr>
      <w:bookmarkStart w:id="35" w:name="_Ref466243930"/>
      <w:r w:rsidRPr="008A7D84">
        <w:rPr>
          <w:szCs w:val="21"/>
        </w:rPr>
        <w:t>Przymusinski T. Well-Founded semantics coincides with three-valued stable semantics[J]. Fundamenta Informaticae, 1990,13(4):445−463.</w:t>
      </w:r>
      <w:bookmarkEnd w:id="35"/>
    </w:p>
    <w:p w14:paraId="3B3B276B" w14:textId="77777777" w:rsidR="005D101A" w:rsidRDefault="005D101A" w:rsidP="005D101A">
      <w:pPr>
        <w:pStyle w:val="ae"/>
        <w:numPr>
          <w:ilvl w:val="0"/>
          <w:numId w:val="10"/>
        </w:numPr>
        <w:ind w:firstLineChars="0"/>
        <w:rPr>
          <w:szCs w:val="21"/>
        </w:rPr>
      </w:pPr>
      <w:bookmarkStart w:id="36" w:name="_Ref466244108"/>
      <w:r w:rsidRPr="001229CF">
        <w:rPr>
          <w:szCs w:val="21"/>
        </w:rPr>
        <w:t>Chen W, Warren D S. Query evaluation under the well-founded semantics[C]//Proceedings of the twelfth ACM SIGACT-SIGMOD-SIGART symposium on Principles of database systems. ACM, 1993: 168-179.</w:t>
      </w:r>
      <w:bookmarkEnd w:id="36"/>
    </w:p>
    <w:p w14:paraId="676404DE" w14:textId="77777777" w:rsidR="005D101A" w:rsidRPr="008A7D84" w:rsidRDefault="005D101A" w:rsidP="005D101A">
      <w:pPr>
        <w:pStyle w:val="ae"/>
        <w:numPr>
          <w:ilvl w:val="0"/>
          <w:numId w:val="10"/>
        </w:numPr>
        <w:ind w:firstLineChars="0"/>
        <w:rPr>
          <w:szCs w:val="21"/>
        </w:rPr>
      </w:pPr>
      <w:bookmarkStart w:id="37" w:name="_Ref466244109"/>
      <w:r w:rsidRPr="001229CF">
        <w:rPr>
          <w:szCs w:val="21"/>
        </w:rPr>
        <w:t>Bell D E, La Padula L J. Secure computer system: Unified exposition and multics interpretation[R]. MITRE CORP BEDFORD MA, 1976.</w:t>
      </w:r>
      <w:bookmarkEnd w:id="37"/>
    </w:p>
    <w:p w14:paraId="1AB46D72" w14:textId="2DA48836" w:rsidR="00F85B8A" w:rsidRPr="005D101A" w:rsidRDefault="00F85B8A" w:rsidP="005D101A">
      <w:bookmarkStart w:id="38" w:name="_GoBack"/>
      <w:bookmarkEnd w:id="38"/>
    </w:p>
    <w:sectPr w:rsidR="00F85B8A" w:rsidRPr="005D101A" w:rsidSect="004E51EC">
      <w:headerReference w:type="even" r:id="rId8"/>
      <w:pgSz w:w="11907" w:h="16840" w:code="9"/>
      <w:pgMar w:top="1418" w:right="1134" w:bottom="851" w:left="1134" w:header="992" w:footer="851"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1549C" w14:textId="77777777" w:rsidR="00113A2A" w:rsidRDefault="00113A2A">
      <w:r>
        <w:separator/>
      </w:r>
    </w:p>
  </w:endnote>
  <w:endnote w:type="continuationSeparator" w:id="0">
    <w:p w14:paraId="674E478B" w14:textId="77777777" w:rsidR="00113A2A" w:rsidRDefault="0011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AF0A9" w14:textId="77777777" w:rsidR="00113A2A" w:rsidRDefault="00113A2A">
      <w:r>
        <w:separator/>
      </w:r>
    </w:p>
  </w:footnote>
  <w:footnote w:type="continuationSeparator" w:id="0">
    <w:p w14:paraId="42C112B9" w14:textId="77777777" w:rsidR="00113A2A" w:rsidRDefault="00113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9987" w14:textId="77777777" w:rsidR="00F30817" w:rsidRDefault="00F30817">
    <w:pPr>
      <w:pStyle w:val="a5"/>
      <w:spacing w:after="24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BAA"/>
    <w:multiLevelType w:val="hybridMultilevel"/>
    <w:tmpl w:val="4332676C"/>
    <w:lvl w:ilvl="0" w:tplc="0FAEFD4A">
      <w:start w:val="1"/>
      <w:numFmt w:val="decimal"/>
      <w:pStyle w:val="a"/>
      <w:lvlText w:val="[%1]"/>
      <w:lvlJc w:val="left"/>
      <w:pPr>
        <w:ind w:left="420" w:hanging="420"/>
      </w:pPr>
      <w:rPr>
        <w:rFonts w:cs="Times New Roman" w:hint="eastAsia"/>
        <w:color w:val="00000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2357CC"/>
    <w:multiLevelType w:val="singleLevel"/>
    <w:tmpl w:val="E736C696"/>
    <w:lvl w:ilvl="0">
      <w:start w:val="1"/>
      <w:numFmt w:val="lowerLetter"/>
      <w:lvlText w:val="(%1)"/>
      <w:lvlJc w:val="right"/>
      <w:pPr>
        <w:tabs>
          <w:tab w:val="num" w:pos="360"/>
        </w:tabs>
        <w:ind w:left="360" w:hanging="72"/>
      </w:pPr>
    </w:lvl>
  </w:abstractNum>
  <w:abstractNum w:abstractNumId="2">
    <w:nsid w:val="06BC078C"/>
    <w:multiLevelType w:val="hybridMultilevel"/>
    <w:tmpl w:val="F606D260"/>
    <w:lvl w:ilvl="0" w:tplc="7BA87C3E">
      <w:start w:val="1"/>
      <w:numFmt w:val="decimal"/>
      <w:lvlText w:val="[%1]"/>
      <w:lvlJc w:val="left"/>
      <w:pPr>
        <w:ind w:left="360" w:hanging="360"/>
      </w:pPr>
      <w:rPr>
        <w:rFonts w:asciiTheme="minorHAnsi" w:eastAsia="宋体" w:hAnsiTheme="minorHAnsi"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F53031"/>
    <w:multiLevelType w:val="singleLevel"/>
    <w:tmpl w:val="1BFE2A58"/>
    <w:lvl w:ilvl="0">
      <w:start w:val="1"/>
      <w:numFmt w:val="decimal"/>
      <w:lvlText w:val="(%1)"/>
      <w:lvlJc w:val="right"/>
      <w:pPr>
        <w:tabs>
          <w:tab w:val="num" w:pos="360"/>
        </w:tabs>
        <w:ind w:left="360" w:hanging="72"/>
      </w:pPr>
    </w:lvl>
  </w:abstractNum>
  <w:abstractNum w:abstractNumId="4">
    <w:nsid w:val="1AE4507B"/>
    <w:multiLevelType w:val="hybridMultilevel"/>
    <w:tmpl w:val="7D3A9160"/>
    <w:lvl w:ilvl="0" w:tplc="E1C00452">
      <w:start w:val="1"/>
      <w:numFmt w:val="decimal"/>
      <w:lvlText w:val="(%1)"/>
      <w:lvlJc w:val="right"/>
      <w:pPr>
        <w:tabs>
          <w:tab w:val="num" w:pos="576"/>
        </w:tabs>
        <w:ind w:left="576" w:hanging="72"/>
      </w:pPr>
      <w:rPr>
        <w:rFonts w:hint="eastAsia"/>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5">
    <w:nsid w:val="2C1263B1"/>
    <w:multiLevelType w:val="singleLevel"/>
    <w:tmpl w:val="0409000F"/>
    <w:lvl w:ilvl="0">
      <w:start w:val="1"/>
      <w:numFmt w:val="decimal"/>
      <w:pStyle w:val="a0"/>
      <w:lvlText w:val="%1."/>
      <w:legacy w:legacy="1" w:legacySpace="0" w:legacyIndent="360"/>
      <w:lvlJc w:val="left"/>
      <w:pPr>
        <w:ind w:left="360" w:hanging="360"/>
      </w:pPr>
    </w:lvl>
  </w:abstractNum>
  <w:abstractNum w:abstractNumId="6">
    <w:nsid w:val="3DB04801"/>
    <w:multiLevelType w:val="multilevel"/>
    <w:tmpl w:val="679C2BE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7">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1173F6F"/>
    <w:multiLevelType w:val="hybridMultilevel"/>
    <w:tmpl w:val="86E0BE74"/>
    <w:lvl w:ilvl="0" w:tplc="04090011">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9">
    <w:nsid w:val="73112B89"/>
    <w:multiLevelType w:val="hybridMultilevel"/>
    <w:tmpl w:val="D98C6FC4"/>
    <w:lvl w:ilvl="0" w:tplc="04090011">
      <w:start w:val="1"/>
      <w:numFmt w:val="decimal"/>
      <w:lvlText w:val="%1)"/>
      <w:lvlJc w:val="left"/>
      <w:pPr>
        <w:ind w:left="763" w:hanging="480"/>
      </w:p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num w:numId="1">
    <w:abstractNumId w:val="7"/>
  </w:num>
  <w:num w:numId="2">
    <w:abstractNumId w:val="6"/>
  </w:num>
  <w:num w:numId="3">
    <w:abstractNumId w:val="0"/>
  </w:num>
  <w:num w:numId="4">
    <w:abstractNumId w:val="3"/>
  </w:num>
  <w:num w:numId="5">
    <w:abstractNumId w:val="1"/>
  </w:num>
  <w:num w:numId="6">
    <w:abstractNumId w:val="5"/>
  </w:num>
  <w:num w:numId="7">
    <w:abstractNumId w:val="8"/>
  </w:num>
  <w:num w:numId="8">
    <w:abstractNumId w:val="9"/>
  </w:num>
  <w:num w:numId="9">
    <w:abstractNumId w:val="4"/>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高龙云">
    <w15:presenceInfo w15:providerId="None" w15:userId="高龙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15791"/>
    <w:rsid w:val="00022B4D"/>
    <w:rsid w:val="00023C49"/>
    <w:rsid w:val="00024D7F"/>
    <w:rsid w:val="00033518"/>
    <w:rsid w:val="00034624"/>
    <w:rsid w:val="00036C0D"/>
    <w:rsid w:val="000424D8"/>
    <w:rsid w:val="00044A6D"/>
    <w:rsid w:val="000520E3"/>
    <w:rsid w:val="0005307B"/>
    <w:rsid w:val="00057F8C"/>
    <w:rsid w:val="00060224"/>
    <w:rsid w:val="0007073E"/>
    <w:rsid w:val="00074316"/>
    <w:rsid w:val="00077836"/>
    <w:rsid w:val="00084C19"/>
    <w:rsid w:val="00090F82"/>
    <w:rsid w:val="00093126"/>
    <w:rsid w:val="00095739"/>
    <w:rsid w:val="00097E3B"/>
    <w:rsid w:val="000A0FFD"/>
    <w:rsid w:val="000A3F4B"/>
    <w:rsid w:val="000A67E4"/>
    <w:rsid w:val="000B2C81"/>
    <w:rsid w:val="000B531B"/>
    <w:rsid w:val="000B6B49"/>
    <w:rsid w:val="000E5612"/>
    <w:rsid w:val="000F1392"/>
    <w:rsid w:val="000F1684"/>
    <w:rsid w:val="000F49DE"/>
    <w:rsid w:val="001071CD"/>
    <w:rsid w:val="00112C2C"/>
    <w:rsid w:val="00113A2A"/>
    <w:rsid w:val="00120636"/>
    <w:rsid w:val="00133473"/>
    <w:rsid w:val="001400C2"/>
    <w:rsid w:val="00142690"/>
    <w:rsid w:val="0014560D"/>
    <w:rsid w:val="0016385B"/>
    <w:rsid w:val="00163CE7"/>
    <w:rsid w:val="00180F5C"/>
    <w:rsid w:val="00182C80"/>
    <w:rsid w:val="00185154"/>
    <w:rsid w:val="00186635"/>
    <w:rsid w:val="00192CBA"/>
    <w:rsid w:val="001B1A43"/>
    <w:rsid w:val="001C0AAC"/>
    <w:rsid w:val="001C1D5C"/>
    <w:rsid w:val="001C5B52"/>
    <w:rsid w:val="001E0A74"/>
    <w:rsid w:val="001E1F57"/>
    <w:rsid w:val="001E2F55"/>
    <w:rsid w:val="001F3F9D"/>
    <w:rsid w:val="001F480B"/>
    <w:rsid w:val="0020753D"/>
    <w:rsid w:val="00216B1B"/>
    <w:rsid w:val="00227C84"/>
    <w:rsid w:val="00250B4F"/>
    <w:rsid w:val="002510F4"/>
    <w:rsid w:val="00251A99"/>
    <w:rsid w:val="002562C0"/>
    <w:rsid w:val="002628ED"/>
    <w:rsid w:val="002644A3"/>
    <w:rsid w:val="0027353A"/>
    <w:rsid w:val="0028126C"/>
    <w:rsid w:val="00290A5A"/>
    <w:rsid w:val="002928BE"/>
    <w:rsid w:val="002932AD"/>
    <w:rsid w:val="00295485"/>
    <w:rsid w:val="002B0CB9"/>
    <w:rsid w:val="002C1997"/>
    <w:rsid w:val="002C4E2A"/>
    <w:rsid w:val="002D63C1"/>
    <w:rsid w:val="002F4347"/>
    <w:rsid w:val="002F5930"/>
    <w:rsid w:val="00307F99"/>
    <w:rsid w:val="0031132E"/>
    <w:rsid w:val="00312DC0"/>
    <w:rsid w:val="003259A6"/>
    <w:rsid w:val="003318B5"/>
    <w:rsid w:val="00345256"/>
    <w:rsid w:val="00352A36"/>
    <w:rsid w:val="00356486"/>
    <w:rsid w:val="0037278D"/>
    <w:rsid w:val="00374FF0"/>
    <w:rsid w:val="00392376"/>
    <w:rsid w:val="00395394"/>
    <w:rsid w:val="003A1C1E"/>
    <w:rsid w:val="003A2E7B"/>
    <w:rsid w:val="003B1FFE"/>
    <w:rsid w:val="003B2630"/>
    <w:rsid w:val="003B545A"/>
    <w:rsid w:val="003C0F8F"/>
    <w:rsid w:val="003C1577"/>
    <w:rsid w:val="003C73E4"/>
    <w:rsid w:val="003D1C01"/>
    <w:rsid w:val="003E5A45"/>
    <w:rsid w:val="004201D5"/>
    <w:rsid w:val="004238C6"/>
    <w:rsid w:val="00423DD3"/>
    <w:rsid w:val="004262E4"/>
    <w:rsid w:val="004501A1"/>
    <w:rsid w:val="0045276B"/>
    <w:rsid w:val="004528C6"/>
    <w:rsid w:val="004549DD"/>
    <w:rsid w:val="00460AC5"/>
    <w:rsid w:val="00461208"/>
    <w:rsid w:val="004B144F"/>
    <w:rsid w:val="004B6324"/>
    <w:rsid w:val="004C48B6"/>
    <w:rsid w:val="004C575F"/>
    <w:rsid w:val="004E2659"/>
    <w:rsid w:val="004E51EC"/>
    <w:rsid w:val="004F456E"/>
    <w:rsid w:val="00502517"/>
    <w:rsid w:val="0050669A"/>
    <w:rsid w:val="00513450"/>
    <w:rsid w:val="005308BE"/>
    <w:rsid w:val="00531FBB"/>
    <w:rsid w:val="00537F87"/>
    <w:rsid w:val="00554604"/>
    <w:rsid w:val="0056269C"/>
    <w:rsid w:val="00577474"/>
    <w:rsid w:val="005A27F9"/>
    <w:rsid w:val="005C2514"/>
    <w:rsid w:val="005D0B66"/>
    <w:rsid w:val="005D101A"/>
    <w:rsid w:val="005D50CD"/>
    <w:rsid w:val="005D5C6D"/>
    <w:rsid w:val="005F148D"/>
    <w:rsid w:val="005F15F9"/>
    <w:rsid w:val="005F6EFC"/>
    <w:rsid w:val="00610B6A"/>
    <w:rsid w:val="00634179"/>
    <w:rsid w:val="0065515B"/>
    <w:rsid w:val="00660A63"/>
    <w:rsid w:val="00677AB5"/>
    <w:rsid w:val="006840E8"/>
    <w:rsid w:val="006971DD"/>
    <w:rsid w:val="0069794F"/>
    <w:rsid w:val="006B347C"/>
    <w:rsid w:val="006C3174"/>
    <w:rsid w:val="006C3203"/>
    <w:rsid w:val="006D7287"/>
    <w:rsid w:val="006E49E1"/>
    <w:rsid w:val="006E7E34"/>
    <w:rsid w:val="00703A71"/>
    <w:rsid w:val="00703D1E"/>
    <w:rsid w:val="0070500E"/>
    <w:rsid w:val="00720092"/>
    <w:rsid w:val="00722315"/>
    <w:rsid w:val="007247FD"/>
    <w:rsid w:val="00731B65"/>
    <w:rsid w:val="007326FD"/>
    <w:rsid w:val="00753537"/>
    <w:rsid w:val="007536F7"/>
    <w:rsid w:val="00772E78"/>
    <w:rsid w:val="00774597"/>
    <w:rsid w:val="0078497E"/>
    <w:rsid w:val="00785C0E"/>
    <w:rsid w:val="00790395"/>
    <w:rsid w:val="00796052"/>
    <w:rsid w:val="007A3246"/>
    <w:rsid w:val="007B010B"/>
    <w:rsid w:val="007B6DA2"/>
    <w:rsid w:val="007C7EE7"/>
    <w:rsid w:val="007D25A1"/>
    <w:rsid w:val="007D5A11"/>
    <w:rsid w:val="007F0D76"/>
    <w:rsid w:val="008151CA"/>
    <w:rsid w:val="0082301A"/>
    <w:rsid w:val="008254D8"/>
    <w:rsid w:val="0082693A"/>
    <w:rsid w:val="008355F1"/>
    <w:rsid w:val="008405C7"/>
    <w:rsid w:val="00846E17"/>
    <w:rsid w:val="0086490F"/>
    <w:rsid w:val="00875EE9"/>
    <w:rsid w:val="00882E97"/>
    <w:rsid w:val="00883C38"/>
    <w:rsid w:val="00884C6D"/>
    <w:rsid w:val="00891F8E"/>
    <w:rsid w:val="00894E3F"/>
    <w:rsid w:val="00896D6F"/>
    <w:rsid w:val="008A0F07"/>
    <w:rsid w:val="008A50B8"/>
    <w:rsid w:val="008B572D"/>
    <w:rsid w:val="008D1682"/>
    <w:rsid w:val="008D1E46"/>
    <w:rsid w:val="008D50D3"/>
    <w:rsid w:val="008E6019"/>
    <w:rsid w:val="008F67B5"/>
    <w:rsid w:val="0091468E"/>
    <w:rsid w:val="009267F0"/>
    <w:rsid w:val="0092698F"/>
    <w:rsid w:val="0092782E"/>
    <w:rsid w:val="009338EE"/>
    <w:rsid w:val="009462E5"/>
    <w:rsid w:val="00950BE1"/>
    <w:rsid w:val="009528B0"/>
    <w:rsid w:val="00964DE7"/>
    <w:rsid w:val="00975783"/>
    <w:rsid w:val="00982384"/>
    <w:rsid w:val="00994A77"/>
    <w:rsid w:val="009C168A"/>
    <w:rsid w:val="009C3723"/>
    <w:rsid w:val="009E00BF"/>
    <w:rsid w:val="009F4FE0"/>
    <w:rsid w:val="00A27A16"/>
    <w:rsid w:val="00A339B9"/>
    <w:rsid w:val="00A33FC5"/>
    <w:rsid w:val="00A470E0"/>
    <w:rsid w:val="00A638B3"/>
    <w:rsid w:val="00A74311"/>
    <w:rsid w:val="00A76C04"/>
    <w:rsid w:val="00A9011F"/>
    <w:rsid w:val="00A94C8C"/>
    <w:rsid w:val="00AA0FFE"/>
    <w:rsid w:val="00AC6580"/>
    <w:rsid w:val="00AD3A4F"/>
    <w:rsid w:val="00AE5355"/>
    <w:rsid w:val="00B0075E"/>
    <w:rsid w:val="00B03953"/>
    <w:rsid w:val="00B10FE7"/>
    <w:rsid w:val="00B11627"/>
    <w:rsid w:val="00B20054"/>
    <w:rsid w:val="00B20A14"/>
    <w:rsid w:val="00B21E30"/>
    <w:rsid w:val="00B42FD0"/>
    <w:rsid w:val="00B877FF"/>
    <w:rsid w:val="00B92E26"/>
    <w:rsid w:val="00B9597A"/>
    <w:rsid w:val="00BB219B"/>
    <w:rsid w:val="00BC3C4B"/>
    <w:rsid w:val="00BD172C"/>
    <w:rsid w:val="00BD6663"/>
    <w:rsid w:val="00BF4FE0"/>
    <w:rsid w:val="00BF6DA9"/>
    <w:rsid w:val="00C07468"/>
    <w:rsid w:val="00C26D41"/>
    <w:rsid w:val="00C35DE5"/>
    <w:rsid w:val="00C446B9"/>
    <w:rsid w:val="00C83653"/>
    <w:rsid w:val="00C902AD"/>
    <w:rsid w:val="00C93287"/>
    <w:rsid w:val="00C944D2"/>
    <w:rsid w:val="00C9485A"/>
    <w:rsid w:val="00C95992"/>
    <w:rsid w:val="00CA5AEB"/>
    <w:rsid w:val="00CB59CE"/>
    <w:rsid w:val="00CC0CCE"/>
    <w:rsid w:val="00CD0F47"/>
    <w:rsid w:val="00CE2794"/>
    <w:rsid w:val="00CF060B"/>
    <w:rsid w:val="00CF1396"/>
    <w:rsid w:val="00D16AFD"/>
    <w:rsid w:val="00D16D52"/>
    <w:rsid w:val="00D21AFA"/>
    <w:rsid w:val="00D22891"/>
    <w:rsid w:val="00D30D7F"/>
    <w:rsid w:val="00D46092"/>
    <w:rsid w:val="00D47441"/>
    <w:rsid w:val="00D550FF"/>
    <w:rsid w:val="00D63BA0"/>
    <w:rsid w:val="00D67341"/>
    <w:rsid w:val="00DA1EB4"/>
    <w:rsid w:val="00DA5D0E"/>
    <w:rsid w:val="00DC3F5F"/>
    <w:rsid w:val="00DD4E1D"/>
    <w:rsid w:val="00DD58EE"/>
    <w:rsid w:val="00DD6389"/>
    <w:rsid w:val="00DF1182"/>
    <w:rsid w:val="00DF35D6"/>
    <w:rsid w:val="00E0039B"/>
    <w:rsid w:val="00E068B2"/>
    <w:rsid w:val="00E47391"/>
    <w:rsid w:val="00E66869"/>
    <w:rsid w:val="00E71F51"/>
    <w:rsid w:val="00E81FF8"/>
    <w:rsid w:val="00EB005D"/>
    <w:rsid w:val="00EB05DE"/>
    <w:rsid w:val="00EB154E"/>
    <w:rsid w:val="00EC0926"/>
    <w:rsid w:val="00EF182E"/>
    <w:rsid w:val="00F01599"/>
    <w:rsid w:val="00F06949"/>
    <w:rsid w:val="00F07640"/>
    <w:rsid w:val="00F15B79"/>
    <w:rsid w:val="00F23A19"/>
    <w:rsid w:val="00F24298"/>
    <w:rsid w:val="00F30817"/>
    <w:rsid w:val="00F41C1E"/>
    <w:rsid w:val="00F52894"/>
    <w:rsid w:val="00F553D2"/>
    <w:rsid w:val="00F85B8A"/>
    <w:rsid w:val="00F9033B"/>
    <w:rsid w:val="00FA14D3"/>
    <w:rsid w:val="00FA6D0E"/>
    <w:rsid w:val="00FB0911"/>
    <w:rsid w:val="00FB27C4"/>
    <w:rsid w:val="00FC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AF973E"/>
  <w15:chartTrackingRefBased/>
  <w15:docId w15:val="{74EE5517-1995-4377-9CF4-91759F87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autoSpaceDE w:val="0"/>
      <w:autoSpaceDN w:val="0"/>
    </w:pPr>
    <w:rPr>
      <w:lang w:val="de-DE" w:eastAsia="en-US"/>
    </w:rPr>
  </w:style>
  <w:style w:type="paragraph" w:styleId="1">
    <w:name w:val="heading 1"/>
    <w:basedOn w:val="a1"/>
    <w:next w:val="a1"/>
    <w:link w:val="1Char"/>
    <w:uiPriority w:val="99"/>
    <w:qFormat/>
    <w:pPr>
      <w:keepNext/>
      <w:autoSpaceDE/>
      <w:autoSpaceDN/>
      <w:outlineLvl w:val="0"/>
    </w:pPr>
    <w:rPr>
      <w:b/>
      <w:bCs/>
      <w:sz w:val="32"/>
      <w:szCs w:val="32"/>
      <w:u w:val="single"/>
      <w:lang w:val="en-US"/>
    </w:rPr>
  </w:style>
  <w:style w:type="paragraph" w:styleId="3">
    <w:name w:val="heading 3"/>
    <w:basedOn w:val="a1"/>
    <w:next w:val="a1"/>
    <w:link w:val="3Char"/>
    <w:uiPriority w:val="9"/>
    <w:semiHidden/>
    <w:unhideWhenUsed/>
    <w:qFormat/>
    <w:rsid w:val="00F07640"/>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locked/>
    <w:rPr>
      <w:rFonts w:cs="Times New Roman"/>
      <w:b/>
      <w:bCs/>
      <w:kern w:val="44"/>
      <w:sz w:val="44"/>
      <w:szCs w:val="44"/>
      <w:lang w:val="de-DE" w:eastAsia="en-US"/>
    </w:rPr>
  </w:style>
  <w:style w:type="paragraph" w:customStyle="1" w:styleId="TTPTitle">
    <w:name w:val="TTP Title"/>
    <w:basedOn w:val="a1"/>
    <w:next w:val="TTPAuthors"/>
    <w:uiPriority w:val="99"/>
    <w:pPr>
      <w:spacing w:after="120"/>
      <w:jc w:val="center"/>
    </w:pPr>
    <w:rPr>
      <w:rFonts w:ascii="Arial" w:hAnsi="Arial" w:cs="Arial"/>
      <w:b/>
      <w:bCs/>
      <w:sz w:val="30"/>
      <w:szCs w:val="30"/>
      <w:lang w:val="en-US"/>
    </w:rPr>
  </w:style>
  <w:style w:type="paragraph" w:customStyle="1" w:styleId="TTPAuthors">
    <w:name w:val="TTP Author(s)"/>
    <w:basedOn w:val="a1"/>
    <w:next w:val="TTPAddress"/>
    <w:uiPriority w:val="99"/>
    <w:pPr>
      <w:spacing w:before="120"/>
      <w:jc w:val="center"/>
    </w:pPr>
    <w:rPr>
      <w:rFonts w:ascii="Arial" w:hAnsi="Arial" w:cs="Arial"/>
      <w:sz w:val="28"/>
      <w:szCs w:val="28"/>
      <w:lang w:val="en-US"/>
    </w:rPr>
  </w:style>
  <w:style w:type="paragraph" w:customStyle="1" w:styleId="TTPAddress">
    <w:name w:val="TTP Address"/>
    <w:basedOn w:val="a1"/>
    <w:uiPriority w:val="99"/>
    <w:pPr>
      <w:spacing w:before="120"/>
      <w:jc w:val="center"/>
    </w:pPr>
    <w:rPr>
      <w:rFonts w:ascii="Arial" w:hAnsi="Arial" w:cs="Arial"/>
      <w:sz w:val="22"/>
      <w:szCs w:val="22"/>
      <w:lang w:val="en-US"/>
    </w:rPr>
  </w:style>
  <w:style w:type="paragraph" w:customStyle="1" w:styleId="TTPSectionHeading">
    <w:name w:val="TTP Section Heading"/>
    <w:basedOn w:val="a1"/>
    <w:next w:val="TTPParagraph1st"/>
    <w:uiPriority w:val="99"/>
    <w:pPr>
      <w:spacing w:before="360" w:after="120"/>
      <w:jc w:val="both"/>
    </w:pPr>
    <w:rPr>
      <w:b/>
      <w:bCs/>
      <w:sz w:val="24"/>
      <w:szCs w:val="24"/>
      <w:lang w:val="en-US"/>
    </w:rPr>
  </w:style>
  <w:style w:type="paragraph" w:customStyle="1" w:styleId="TTPParagraph1st">
    <w:name w:val="TTP Paragraph (1st)"/>
    <w:basedOn w:val="a1"/>
    <w:next w:val="TTPParagraphothers"/>
    <w:uiPriority w:val="99"/>
    <w:pPr>
      <w:jc w:val="both"/>
    </w:pPr>
    <w:rPr>
      <w:sz w:val="24"/>
      <w:szCs w:val="24"/>
      <w:lang w:val="en-US"/>
    </w:rPr>
  </w:style>
  <w:style w:type="paragraph" w:customStyle="1" w:styleId="TTPParagraphothers">
    <w:name w:val="TTP Paragraph (others)"/>
    <w:basedOn w:val="TTPParagraph1st"/>
    <w:uiPriority w:val="99"/>
    <w:pPr>
      <w:ind w:firstLine="283"/>
    </w:pPr>
  </w:style>
  <w:style w:type="paragraph" w:customStyle="1" w:styleId="TTPReference">
    <w:name w:val="TTP Reference"/>
    <w:basedOn w:val="a1"/>
    <w:pPr>
      <w:tabs>
        <w:tab w:val="left" w:pos="426"/>
      </w:tabs>
      <w:spacing w:after="120" w:line="288" w:lineRule="atLeast"/>
      <w:jc w:val="both"/>
    </w:pPr>
    <w:rPr>
      <w:sz w:val="24"/>
      <w:szCs w:val="24"/>
    </w:rPr>
  </w:style>
  <w:style w:type="paragraph" w:customStyle="1" w:styleId="TTPKeywords">
    <w:name w:val="TTP Keywords"/>
    <w:basedOn w:val="a1"/>
    <w:next w:val="TTPAbstract"/>
    <w:uiPriority w:val="99"/>
    <w:pPr>
      <w:spacing w:before="360"/>
      <w:jc w:val="both"/>
    </w:pPr>
    <w:rPr>
      <w:rFonts w:ascii="Arial" w:hAnsi="Arial" w:cs="Arial"/>
      <w:sz w:val="22"/>
      <w:szCs w:val="22"/>
      <w:lang w:val="en-US"/>
    </w:rPr>
  </w:style>
  <w:style w:type="paragraph" w:customStyle="1" w:styleId="TTPAbstract">
    <w:name w:val="TTP Abstract"/>
    <w:basedOn w:val="a1"/>
    <w:next w:val="TTPSectionHeading"/>
    <w:uiPriority w:val="99"/>
    <w:pPr>
      <w:spacing w:before="360"/>
      <w:jc w:val="both"/>
    </w:pPr>
    <w:rPr>
      <w:sz w:val="24"/>
      <w:szCs w:val="24"/>
      <w:lang w:val="en-US"/>
    </w:rPr>
  </w:style>
  <w:style w:type="paragraph" w:customStyle="1" w:styleId="TTPEquation">
    <w:name w:val="TTP Equation"/>
    <w:basedOn w:val="a1"/>
    <w:next w:val="TTPParagraph1st"/>
    <w:uiPriority w:val="99"/>
    <w:pPr>
      <w:tabs>
        <w:tab w:val="right" w:pos="9923"/>
      </w:tabs>
      <w:spacing w:before="240" w:after="240"/>
      <w:ind w:left="284" w:right="-11"/>
      <w:jc w:val="both"/>
    </w:pPr>
    <w:rPr>
      <w:sz w:val="24"/>
      <w:szCs w:val="24"/>
    </w:rPr>
  </w:style>
  <w:style w:type="paragraph" w:styleId="a5">
    <w:name w:val="header"/>
    <w:basedOn w:val="a1"/>
    <w:link w:val="Char"/>
    <w:uiPriority w:val="99"/>
    <w:pPr>
      <w:tabs>
        <w:tab w:val="center" w:pos="4536"/>
        <w:tab w:val="right" w:pos="9072"/>
      </w:tabs>
    </w:pPr>
  </w:style>
  <w:style w:type="character" w:customStyle="1" w:styleId="Char">
    <w:name w:val="页眉 Char"/>
    <w:basedOn w:val="a2"/>
    <w:link w:val="a5"/>
    <w:uiPriority w:val="99"/>
    <w:semiHidden/>
    <w:locked/>
    <w:rPr>
      <w:rFonts w:cs="Times New Roman"/>
      <w:kern w:val="0"/>
      <w:sz w:val="18"/>
      <w:szCs w:val="18"/>
      <w:lang w:val="de-DE" w:eastAsia="en-US"/>
    </w:rPr>
  </w:style>
  <w:style w:type="paragraph" w:styleId="a6">
    <w:name w:val="footer"/>
    <w:basedOn w:val="a1"/>
    <w:link w:val="Char0"/>
    <w:uiPriority w:val="99"/>
    <w:pPr>
      <w:tabs>
        <w:tab w:val="center" w:pos="4536"/>
        <w:tab w:val="right" w:pos="9072"/>
      </w:tabs>
    </w:pPr>
  </w:style>
  <w:style w:type="character" w:customStyle="1" w:styleId="Char0">
    <w:name w:val="页脚 Char"/>
    <w:basedOn w:val="a2"/>
    <w:link w:val="a6"/>
    <w:uiPriority w:val="99"/>
    <w:semiHidden/>
    <w:locked/>
    <w:rPr>
      <w:rFonts w:cs="Times New Roman"/>
      <w:kern w:val="0"/>
      <w:sz w:val="18"/>
      <w:szCs w:val="18"/>
      <w:lang w:val="de-DE" w:eastAsia="en-US"/>
    </w:rPr>
  </w:style>
  <w:style w:type="paragraph" w:customStyle="1" w:styleId="TTPFootnote">
    <w:name w:val="TTP Footnote"/>
    <w:basedOn w:val="TTPParagraphothers"/>
    <w:uiPriority w:val="99"/>
    <w:pPr>
      <w:pBdr>
        <w:top w:val="single" w:sz="4" w:space="5" w:color="auto"/>
      </w:pBdr>
      <w:spacing w:before="600"/>
      <w:ind w:firstLine="284"/>
    </w:pPr>
    <w:rPr>
      <w:sz w:val="22"/>
      <w:szCs w:val="22"/>
    </w:rPr>
  </w:style>
  <w:style w:type="character" w:styleId="a7">
    <w:name w:val="Hyperlink"/>
    <w:basedOn w:val="a2"/>
    <w:uiPriority w:val="99"/>
    <w:rPr>
      <w:rFonts w:cs="Times New Roman"/>
      <w:color w:val="0000FF"/>
      <w:u w:val="single"/>
    </w:rPr>
  </w:style>
  <w:style w:type="character" w:customStyle="1" w:styleId="a8">
    <w:name w:val="已访问的超链接"/>
    <w:basedOn w:val="a2"/>
    <w:uiPriority w:val="99"/>
    <w:rPr>
      <w:rFonts w:cs="Times New Roman"/>
      <w:color w:val="800080"/>
      <w:u w:val="single"/>
    </w:rPr>
  </w:style>
  <w:style w:type="paragraph" w:styleId="a9">
    <w:name w:val="Balloon Text"/>
    <w:basedOn w:val="a1"/>
    <w:link w:val="Char1"/>
    <w:uiPriority w:val="99"/>
    <w:semiHidden/>
    <w:rPr>
      <w:rFonts w:ascii="Tahoma" w:hAnsi="Tahoma" w:cs="Tahoma"/>
      <w:sz w:val="16"/>
      <w:szCs w:val="16"/>
    </w:rPr>
  </w:style>
  <w:style w:type="character" w:customStyle="1" w:styleId="Char1">
    <w:name w:val="批注框文本 Char"/>
    <w:basedOn w:val="a2"/>
    <w:link w:val="a9"/>
    <w:uiPriority w:val="99"/>
    <w:semiHidden/>
    <w:locked/>
    <w:rPr>
      <w:rFonts w:cs="Times New Roman"/>
      <w:kern w:val="0"/>
      <w:sz w:val="18"/>
      <w:szCs w:val="18"/>
      <w:lang w:val="de-DE" w:eastAsia="en-US"/>
    </w:rPr>
  </w:style>
  <w:style w:type="paragraph" w:styleId="aa">
    <w:name w:val="footnote text"/>
    <w:basedOn w:val="a1"/>
    <w:link w:val="Char2"/>
    <w:uiPriority w:val="99"/>
    <w:semiHidden/>
  </w:style>
  <w:style w:type="character" w:customStyle="1" w:styleId="Char2">
    <w:name w:val="脚注文本 Char"/>
    <w:basedOn w:val="a2"/>
    <w:link w:val="aa"/>
    <w:uiPriority w:val="99"/>
    <w:semiHidden/>
    <w:locked/>
    <w:rPr>
      <w:rFonts w:cs="Times New Roman"/>
      <w:kern w:val="0"/>
      <w:sz w:val="18"/>
      <w:szCs w:val="18"/>
      <w:lang w:val="de-DE" w:eastAsia="en-US"/>
    </w:rPr>
  </w:style>
  <w:style w:type="character" w:styleId="ab">
    <w:name w:val="footnote reference"/>
    <w:basedOn w:val="a2"/>
    <w:uiPriority w:val="99"/>
    <w:semiHidden/>
    <w:rPr>
      <w:rFonts w:cs="Times New Roman"/>
      <w:vertAlign w:val="superscript"/>
    </w:rPr>
  </w:style>
  <w:style w:type="paragraph" w:customStyle="1" w:styleId="tabletitle">
    <w:name w:val="table title"/>
    <w:basedOn w:val="a1"/>
    <w:next w:val="a1"/>
    <w:rsid w:val="00B0075E"/>
    <w:pPr>
      <w:keepNext/>
      <w:keepLines/>
      <w:autoSpaceDE/>
      <w:autoSpaceDN/>
      <w:spacing w:before="240" w:after="120"/>
      <w:jc w:val="both"/>
    </w:pPr>
    <w:rPr>
      <w:rFonts w:ascii="Times" w:hAnsi="Times"/>
      <w:sz w:val="18"/>
      <w:lang w:eastAsia="de-DE"/>
    </w:rPr>
  </w:style>
  <w:style w:type="paragraph" w:customStyle="1" w:styleId="figurelegend">
    <w:name w:val="figure legend"/>
    <w:basedOn w:val="a1"/>
    <w:next w:val="a1"/>
    <w:rsid w:val="00F553D2"/>
    <w:pPr>
      <w:keepNext/>
      <w:keepLines/>
      <w:autoSpaceDE/>
      <w:autoSpaceDN/>
      <w:spacing w:before="120" w:after="240"/>
      <w:jc w:val="both"/>
    </w:pPr>
    <w:rPr>
      <w:rFonts w:ascii="Times" w:hAnsi="Times"/>
      <w:sz w:val="18"/>
      <w:lang w:val="en-US" w:eastAsia="de-DE"/>
    </w:rPr>
  </w:style>
  <w:style w:type="character" w:customStyle="1" w:styleId="def">
    <w:name w:val="def"/>
    <w:basedOn w:val="a2"/>
    <w:rsid w:val="00884C6D"/>
    <w:rPr>
      <w:rFonts w:cs="Times New Roman"/>
    </w:rPr>
  </w:style>
  <w:style w:type="paragraph" w:customStyle="1" w:styleId="reference">
    <w:name w:val="reference"/>
    <w:basedOn w:val="a1"/>
    <w:autoRedefine/>
    <w:qFormat/>
    <w:rsid w:val="00F85B8A"/>
    <w:pPr>
      <w:autoSpaceDE/>
      <w:autoSpaceDN/>
      <w:spacing w:before="360" w:after="120" w:line="280" w:lineRule="exact"/>
      <w:jc w:val="both"/>
    </w:pPr>
    <w:rPr>
      <w:rFonts w:eastAsia="MS Mincho"/>
      <w:b/>
      <w:kern w:val="2"/>
      <w:sz w:val="24"/>
      <w:szCs w:val="24"/>
      <w:shd w:val="clear" w:color="auto" w:fill="FFFFFF"/>
      <w:lang w:val="en-US" w:eastAsia="ja-JP"/>
    </w:rPr>
  </w:style>
  <w:style w:type="paragraph" w:customStyle="1" w:styleId="a">
    <w:name w:val="文献"/>
    <w:basedOn w:val="reference"/>
    <w:autoRedefine/>
    <w:qFormat/>
    <w:rsid w:val="00F85B8A"/>
    <w:pPr>
      <w:numPr>
        <w:numId w:val="3"/>
      </w:numPr>
      <w:spacing w:before="0"/>
    </w:pPr>
    <w:rPr>
      <w:b w:val="0"/>
    </w:rPr>
  </w:style>
  <w:style w:type="paragraph" w:customStyle="1" w:styleId="tablecolhead">
    <w:name w:val="table col head"/>
    <w:basedOn w:val="a1"/>
    <w:rsid w:val="008254D8"/>
    <w:pPr>
      <w:autoSpaceDE/>
      <w:autoSpaceDN/>
      <w:jc w:val="center"/>
    </w:pPr>
    <w:rPr>
      <w:b/>
      <w:bCs/>
      <w:sz w:val="16"/>
      <w:szCs w:val="16"/>
      <w:lang w:val="en-US"/>
    </w:rPr>
  </w:style>
  <w:style w:type="paragraph" w:customStyle="1" w:styleId="tablecolsubhead">
    <w:name w:val="table col subhead"/>
    <w:basedOn w:val="tablecolhead"/>
    <w:rsid w:val="008254D8"/>
    <w:rPr>
      <w:i/>
      <w:iCs/>
      <w:sz w:val="15"/>
      <w:szCs w:val="15"/>
    </w:rPr>
  </w:style>
  <w:style w:type="paragraph" w:customStyle="1" w:styleId="tablecopy">
    <w:name w:val="table copy"/>
    <w:rsid w:val="008254D8"/>
    <w:pPr>
      <w:jc w:val="both"/>
    </w:pPr>
    <w:rPr>
      <w:noProof/>
      <w:sz w:val="16"/>
      <w:szCs w:val="16"/>
      <w:lang w:eastAsia="en-US"/>
    </w:rPr>
  </w:style>
  <w:style w:type="character" w:styleId="ac">
    <w:name w:val="Placeholder Text"/>
    <w:basedOn w:val="a2"/>
    <w:uiPriority w:val="99"/>
    <w:semiHidden/>
    <w:rsid w:val="00FA6D0E"/>
    <w:rPr>
      <w:color w:val="808080"/>
    </w:rPr>
  </w:style>
  <w:style w:type="character" w:customStyle="1" w:styleId="3Char">
    <w:name w:val="标题 3 Char"/>
    <w:basedOn w:val="a2"/>
    <w:link w:val="3"/>
    <w:uiPriority w:val="9"/>
    <w:semiHidden/>
    <w:rsid w:val="00F07640"/>
    <w:rPr>
      <w:b/>
      <w:bCs/>
      <w:sz w:val="32"/>
      <w:szCs w:val="32"/>
      <w:lang w:val="de-DE" w:eastAsia="en-US"/>
    </w:rPr>
  </w:style>
  <w:style w:type="character" w:customStyle="1" w:styleId="high-light">
    <w:name w:val="high-light"/>
    <w:basedOn w:val="a2"/>
    <w:rsid w:val="00F07640"/>
  </w:style>
  <w:style w:type="character" w:customStyle="1" w:styleId="high-light-bg">
    <w:name w:val="high-light-bg"/>
    <w:basedOn w:val="a2"/>
    <w:rsid w:val="00F07640"/>
  </w:style>
  <w:style w:type="paragraph" w:styleId="a0">
    <w:name w:val="List Number"/>
    <w:basedOn w:val="a1"/>
    <w:autoRedefine/>
    <w:rsid w:val="001B1A43"/>
    <w:pPr>
      <w:numPr>
        <w:numId w:val="6"/>
      </w:numPr>
      <w:autoSpaceDE/>
      <w:autoSpaceDN/>
      <w:spacing w:line="260" w:lineRule="exact"/>
      <w:jc w:val="both"/>
    </w:pPr>
    <w:rPr>
      <w:rFonts w:eastAsiaTheme="minorEastAsia"/>
      <w:lang w:val="en-US"/>
    </w:rPr>
  </w:style>
  <w:style w:type="paragraph" w:customStyle="1" w:styleId="Table">
    <w:name w:val="Table"/>
    <w:basedOn w:val="a1"/>
    <w:rsid w:val="00E66869"/>
    <w:pPr>
      <w:tabs>
        <w:tab w:val="right" w:pos="7200"/>
      </w:tabs>
      <w:autoSpaceDE/>
      <w:autoSpaceDN/>
      <w:spacing w:line="220" w:lineRule="exact"/>
      <w:ind w:left="-86" w:right="-155"/>
    </w:pPr>
    <w:rPr>
      <w:rFonts w:eastAsiaTheme="minorEastAsia"/>
      <w:sz w:val="16"/>
      <w:szCs w:val="24"/>
      <w:lang w:val="en-US"/>
    </w:rPr>
  </w:style>
  <w:style w:type="paragraph" w:customStyle="1" w:styleId="spara">
    <w:name w:val="spara"/>
    <w:basedOn w:val="a1"/>
    <w:next w:val="a1"/>
    <w:rsid w:val="00356486"/>
    <w:pPr>
      <w:autoSpaceDE/>
      <w:autoSpaceDN/>
      <w:spacing w:line="260" w:lineRule="exact"/>
      <w:jc w:val="both"/>
    </w:pPr>
    <w:rPr>
      <w:rFonts w:eastAsiaTheme="minorEastAsia"/>
      <w:lang w:val="en-US"/>
    </w:rPr>
  </w:style>
  <w:style w:type="paragraph" w:styleId="ad">
    <w:name w:val="Title"/>
    <w:basedOn w:val="a1"/>
    <w:next w:val="a1"/>
    <w:link w:val="Char3"/>
    <w:autoRedefine/>
    <w:qFormat/>
    <w:rsid w:val="00356486"/>
    <w:pPr>
      <w:keepNext/>
      <w:keepLines/>
      <w:pageBreakBefore/>
      <w:suppressAutoHyphens/>
      <w:autoSpaceDE/>
      <w:autoSpaceDN/>
      <w:spacing w:before="1280" w:after="320"/>
      <w:jc w:val="center"/>
    </w:pPr>
    <w:rPr>
      <w:rFonts w:eastAsiaTheme="minorEastAsia"/>
      <w:b/>
      <w:kern w:val="28"/>
      <w:sz w:val="22"/>
      <w:lang w:val="en-US"/>
    </w:rPr>
  </w:style>
  <w:style w:type="character" w:customStyle="1" w:styleId="Char3">
    <w:name w:val="标题 Char"/>
    <w:basedOn w:val="a2"/>
    <w:link w:val="ad"/>
    <w:rsid w:val="00356486"/>
    <w:rPr>
      <w:rFonts w:eastAsiaTheme="minorEastAsia"/>
      <w:b/>
      <w:kern w:val="28"/>
      <w:sz w:val="22"/>
      <w:lang w:eastAsia="en-US"/>
    </w:rPr>
  </w:style>
  <w:style w:type="paragraph" w:styleId="ae">
    <w:name w:val="List Paragraph"/>
    <w:basedOn w:val="a1"/>
    <w:uiPriority w:val="34"/>
    <w:qFormat/>
    <w:rsid w:val="00E0039B"/>
    <w:pPr>
      <w:widowControl w:val="0"/>
      <w:autoSpaceDE/>
      <w:autoSpaceDN/>
      <w:ind w:firstLineChars="200" w:firstLine="420"/>
      <w:jc w:val="both"/>
    </w:pPr>
    <w:rPr>
      <w:rFonts w:asciiTheme="minorHAnsi" w:eastAsiaTheme="minorEastAsia" w:hAnsiTheme="minorHAnsi" w:cstheme="minorBidi"/>
      <w:kern w:val="2"/>
      <w:sz w:val="21"/>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648057">
      <w:marLeft w:val="0"/>
      <w:marRight w:val="0"/>
      <w:marTop w:val="0"/>
      <w:marBottom w:val="0"/>
      <w:divBdr>
        <w:top w:val="none" w:sz="0" w:space="0" w:color="auto"/>
        <w:left w:val="none" w:sz="0" w:space="0" w:color="auto"/>
        <w:bottom w:val="none" w:sz="0" w:space="0" w:color="auto"/>
        <w:right w:val="none" w:sz="0" w:space="0" w:color="auto"/>
      </w:divBdr>
    </w:div>
    <w:div w:id="6356480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30E0853-6D3F-42B3-8300-38F65ED4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3475</Words>
  <Characters>19808</Characters>
  <Application>Microsoft Office Word</Application>
  <DocSecurity>0</DocSecurity>
  <Lines>165</Lines>
  <Paragraphs>46</Paragraphs>
  <ScaleCrop>false</ScaleCrop>
  <Company>Trans Tech Publications Ltd</Company>
  <LinksUpToDate>false</LinksUpToDate>
  <CharactersWithSpaces>23237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subject/>
  <dc:creator>Hans Neber-Aeschbacher</dc:creator>
  <cp:keywords/>
  <dc:description/>
  <cp:lastModifiedBy>高龙云</cp:lastModifiedBy>
  <cp:revision>79</cp:revision>
  <cp:lastPrinted>2004-11-09T07:57:00Z</cp:lastPrinted>
  <dcterms:created xsi:type="dcterms:W3CDTF">2016-07-11T15:45:00Z</dcterms:created>
  <dcterms:modified xsi:type="dcterms:W3CDTF">2016-11-07T01:51:00Z</dcterms:modified>
</cp:coreProperties>
</file>